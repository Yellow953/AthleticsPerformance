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5DAA" w14:textId="3446FC74" w:rsidR="003E55E5" w:rsidRDefault="00B52AA8">
      <w:pPr>
        <w:rPr>
          <w:lang w:val="fr-FR"/>
        </w:rPr>
      </w:pPr>
      <w:r w:rsidRPr="00B52AA8">
        <w:rPr>
          <w:lang w:val="fr-FR"/>
        </w:rPr>
        <w:t>Dans la UI on accepte q</w:t>
      </w:r>
      <w:r>
        <w:rPr>
          <w:lang w:val="fr-FR"/>
        </w:rPr>
        <w:t>ue des chiffres</w:t>
      </w:r>
      <w:ins w:id="0" w:author="Patrick Fargialla" w:date="2023-08-15T11:07:00Z">
        <w:r w:rsidR="003E55E5">
          <w:rPr>
            <w:lang w:val="fr-FR"/>
          </w:rPr>
          <w:t xml:space="preserve"> et le </w:t>
        </w:r>
      </w:ins>
      <w:ins w:id="1" w:author="Patrick Fargialla" w:date="2023-08-15T11:08:00Z">
        <w:r w:rsidR="003E55E5">
          <w:rPr>
            <w:lang w:val="fr-FR"/>
          </w:rPr>
          <w:t>‘h’ ?</w:t>
        </w:r>
      </w:ins>
    </w:p>
    <w:p w14:paraId="4A8801C9" w14:textId="719480B9" w:rsidR="00B52AA8" w:rsidRDefault="00B52AA8">
      <w:pPr>
        <w:rPr>
          <w:lang w:val="fr-FR"/>
        </w:rPr>
      </w:pPr>
      <w:r>
        <w:rPr>
          <w:lang w:val="fr-FR"/>
        </w:rPr>
        <w:t>Règle de parsing :</w:t>
      </w:r>
    </w:p>
    <w:p w14:paraId="257F456A" w14:textId="10425B20" w:rsidR="00B52AA8" w:rsidRPr="00340FDE" w:rsidRDefault="00B52AA8" w:rsidP="00340FDE">
      <w:pPr>
        <w:pStyle w:val="ListParagraph"/>
        <w:numPr>
          <w:ilvl w:val="0"/>
          <w:numId w:val="2"/>
        </w:numPr>
        <w:rPr>
          <w:lang w:val="fr-FR"/>
        </w:rPr>
      </w:pPr>
      <w:r w:rsidRPr="00340FDE">
        <w:rPr>
          <w:lang w:val="fr-FR"/>
        </w:rPr>
        <w:t>Courses : centièmes, secondes, minutes, heures</w:t>
      </w:r>
    </w:p>
    <w:p w14:paraId="5728850A" w14:textId="395B32BE" w:rsidR="00B52AA8" w:rsidRPr="00340FDE" w:rsidRDefault="00B52AA8" w:rsidP="00340FDE">
      <w:pPr>
        <w:pStyle w:val="ListParagraph"/>
        <w:numPr>
          <w:ilvl w:val="1"/>
          <w:numId w:val="2"/>
        </w:numPr>
        <w:rPr>
          <w:lang w:val="fr-FR"/>
        </w:rPr>
      </w:pPr>
      <w:r w:rsidRPr="00340FDE">
        <w:rPr>
          <w:lang w:val="fr-FR"/>
        </w:rPr>
        <w:t>1304 -&gt; 13 secondes 04 centièmes (13.04)</w:t>
      </w:r>
    </w:p>
    <w:p w14:paraId="47176DFD" w14:textId="25937977" w:rsidR="00B52AA8" w:rsidRPr="00340FDE" w:rsidRDefault="00B52AA8" w:rsidP="00340FDE">
      <w:pPr>
        <w:pStyle w:val="ListParagraph"/>
        <w:numPr>
          <w:ilvl w:val="1"/>
          <w:numId w:val="2"/>
        </w:numPr>
        <w:rPr>
          <w:lang w:val="fr-FR"/>
        </w:rPr>
      </w:pPr>
      <w:r w:rsidRPr="00340FDE">
        <w:rPr>
          <w:lang w:val="fr-FR"/>
        </w:rPr>
        <w:t>10180 -&gt; 1 minute 01 seconde 80 centièmes (1:01.80)</w:t>
      </w:r>
    </w:p>
    <w:p w14:paraId="29C449EE" w14:textId="3CFD92C0" w:rsidR="00B52AA8" w:rsidRDefault="00B52AA8" w:rsidP="00340FDE">
      <w:pPr>
        <w:pStyle w:val="ListParagraph"/>
        <w:numPr>
          <w:ilvl w:val="1"/>
          <w:numId w:val="2"/>
        </w:numPr>
        <w:rPr>
          <w:lang w:val="fr-FR"/>
        </w:rPr>
      </w:pPr>
      <w:r w:rsidRPr="00340FDE">
        <w:rPr>
          <w:lang w:val="fr-FR"/>
        </w:rPr>
        <w:t>1334578 -&gt; 1 heure 33 minutes 45 secondes 78 centièmes (1:33:45.78)</w:t>
      </w:r>
    </w:p>
    <w:p w14:paraId="62E91E2B" w14:textId="6A51932E" w:rsidR="00340FDE" w:rsidRPr="00340FDE" w:rsidRDefault="00340FDE" w:rsidP="00340FDE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6458 -&gt; 64 secondes 58 centièmes aka 1 minute 4 secondes 58 centièmes</w:t>
      </w:r>
    </w:p>
    <w:p w14:paraId="728FD6BC" w14:textId="3575C01D" w:rsidR="00B52AA8" w:rsidRPr="00340FDE" w:rsidRDefault="00B52AA8" w:rsidP="00340FDE">
      <w:pPr>
        <w:pStyle w:val="ListParagraph"/>
        <w:numPr>
          <w:ilvl w:val="0"/>
          <w:numId w:val="1"/>
        </w:numPr>
        <w:rPr>
          <w:lang w:val="fr-FR"/>
        </w:rPr>
      </w:pPr>
      <w:r w:rsidRPr="00340FDE">
        <w:rPr>
          <w:lang w:val="fr-FR"/>
        </w:rPr>
        <w:t>Lancers et sauts : centimètres et mètres</w:t>
      </w:r>
      <w:ins w:id="2" w:author="Patrick Fargialla" w:date="2023-08-15T11:09:00Z">
        <w:r w:rsidR="003E55E5">
          <w:rPr>
            <w:lang w:val="fr-FR"/>
          </w:rPr>
          <w:t xml:space="preserve"> (on ne met pas de ‘m’ sur le site</w:t>
        </w:r>
      </w:ins>
      <w:ins w:id="3" w:author="Patrick Fargialla" w:date="2023-08-15T11:10:00Z">
        <w:r w:rsidR="003E55E5">
          <w:rPr>
            <w:lang w:val="fr-FR"/>
          </w:rPr>
          <w:t xml:space="preserve"> ni dans la DB</w:t>
        </w:r>
      </w:ins>
      <w:ins w:id="4" w:author="Patrick Fargialla" w:date="2023-08-15T11:09:00Z">
        <w:r w:rsidR="003E55E5">
          <w:rPr>
            <w:lang w:val="fr-FR"/>
          </w:rPr>
          <w:t>)</w:t>
        </w:r>
      </w:ins>
    </w:p>
    <w:p w14:paraId="29A47B39" w14:textId="4EE23392" w:rsidR="00B52AA8" w:rsidRPr="00340FDE" w:rsidRDefault="00B52AA8" w:rsidP="00340FDE">
      <w:pPr>
        <w:pStyle w:val="ListParagraph"/>
        <w:numPr>
          <w:ilvl w:val="1"/>
          <w:numId w:val="1"/>
        </w:numPr>
        <w:rPr>
          <w:lang w:val="fr-FR"/>
        </w:rPr>
      </w:pPr>
      <w:r w:rsidRPr="00340FDE">
        <w:rPr>
          <w:lang w:val="fr-FR"/>
        </w:rPr>
        <w:t>675 -&gt; 6.75m</w:t>
      </w:r>
    </w:p>
    <w:p w14:paraId="34B11307" w14:textId="413B6E47" w:rsidR="00340FDE" w:rsidRDefault="00B52AA8" w:rsidP="00340FDE">
      <w:pPr>
        <w:pStyle w:val="ListParagraph"/>
        <w:numPr>
          <w:ilvl w:val="1"/>
          <w:numId w:val="1"/>
        </w:numPr>
        <w:rPr>
          <w:lang w:val="fr-FR"/>
        </w:rPr>
      </w:pPr>
      <w:r w:rsidRPr="00340FDE">
        <w:rPr>
          <w:lang w:val="fr-FR"/>
        </w:rPr>
        <w:t>1134 -&gt; 11.34m</w:t>
      </w:r>
    </w:p>
    <w:p w14:paraId="1B094948" w14:textId="335555A1" w:rsidR="00340FDE" w:rsidRDefault="00340FDE" w:rsidP="00340FD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Epreuves combinées : juste les points</w:t>
      </w:r>
    </w:p>
    <w:p w14:paraId="5B27855B" w14:textId="6ECD5143" w:rsidR="00340FDE" w:rsidRDefault="00340FDE" w:rsidP="00340FD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4598</w:t>
      </w:r>
    </w:p>
    <w:p w14:paraId="2DE37180" w14:textId="2CFAC042" w:rsidR="00340FDE" w:rsidRDefault="00340FDE" w:rsidP="00340FDE">
      <w:pPr>
        <w:rPr>
          <w:lang w:val="fr-FR"/>
        </w:rPr>
      </w:pPr>
      <w:r>
        <w:rPr>
          <w:lang w:val="fr-FR"/>
        </w:rPr>
        <w:t>Règle de stockage dans la base de données (champ SCORE de la table RESULT):</w:t>
      </w:r>
    </w:p>
    <w:p w14:paraId="763A9954" w14:textId="23C6C590" w:rsidR="00340FDE" w:rsidRPr="00340FDE" w:rsidRDefault="00340FDE" w:rsidP="00340FDE">
      <w:pPr>
        <w:pStyle w:val="ListParagraph"/>
        <w:numPr>
          <w:ilvl w:val="0"/>
          <w:numId w:val="3"/>
        </w:numPr>
        <w:rPr>
          <w:lang w:val="fr-FR"/>
        </w:rPr>
      </w:pPr>
      <w:r w:rsidRPr="00340FDE">
        <w:rPr>
          <w:lang w:val="fr-FR"/>
        </w:rPr>
        <w:t>Courses</w:t>
      </w:r>
      <w:r>
        <w:rPr>
          <w:lang w:val="fr-FR"/>
        </w:rPr>
        <w:t> : stock</w:t>
      </w:r>
      <w:r w:rsidRPr="00340FDE">
        <w:rPr>
          <w:lang w:val="fr-FR"/>
        </w:rPr>
        <w:t>é</w:t>
      </w:r>
      <w:r>
        <w:rPr>
          <w:lang w:val="fr-FR"/>
        </w:rPr>
        <w:t xml:space="preserve"> tel quel au centième près (ex : 1304, 100180, 1334578)</w:t>
      </w:r>
    </w:p>
    <w:p w14:paraId="67226DA2" w14:textId="45172CA8" w:rsidR="00340FDE" w:rsidRPr="00340FDE" w:rsidRDefault="00340FDE" w:rsidP="00340FDE">
      <w:pPr>
        <w:pStyle w:val="ListParagraph"/>
        <w:numPr>
          <w:ilvl w:val="0"/>
          <w:numId w:val="3"/>
        </w:numPr>
        <w:rPr>
          <w:lang w:val="fr-FR"/>
        </w:rPr>
      </w:pPr>
      <w:r w:rsidRPr="00340FDE">
        <w:rPr>
          <w:lang w:val="fr-FR"/>
        </w:rPr>
        <w:t>Lancers et sauts</w:t>
      </w:r>
      <w:r>
        <w:rPr>
          <w:lang w:val="fr-FR"/>
        </w:rPr>
        <w:t> :</w:t>
      </w:r>
      <w:r w:rsidRPr="00340FDE">
        <w:rPr>
          <w:lang w:val="fr-FR"/>
        </w:rPr>
        <w:t xml:space="preserve"> </w:t>
      </w:r>
      <w:r>
        <w:rPr>
          <w:lang w:val="fr-FR"/>
        </w:rPr>
        <w:t>stock</w:t>
      </w:r>
      <w:r w:rsidRPr="00340FDE">
        <w:rPr>
          <w:lang w:val="fr-FR"/>
        </w:rPr>
        <w:t>é</w:t>
      </w:r>
      <w:r>
        <w:rPr>
          <w:lang w:val="fr-FR"/>
        </w:rPr>
        <w:t xml:space="preserve"> au centimètre</w:t>
      </w:r>
      <w:r w:rsidRPr="00340FDE">
        <w:rPr>
          <w:lang w:val="fr-FR"/>
        </w:rPr>
        <w:t xml:space="preserve"> </w:t>
      </w:r>
      <w:r>
        <w:rPr>
          <w:lang w:val="fr-FR"/>
        </w:rPr>
        <w:t>près mais négatif (ex : -675, -1134)</w:t>
      </w:r>
    </w:p>
    <w:p w14:paraId="4E9FD3CF" w14:textId="3BE74304" w:rsidR="00340FDE" w:rsidRDefault="00340FDE" w:rsidP="00340FDE">
      <w:pPr>
        <w:pStyle w:val="ListParagraph"/>
        <w:numPr>
          <w:ilvl w:val="0"/>
          <w:numId w:val="3"/>
        </w:numPr>
        <w:rPr>
          <w:ins w:id="5" w:author="Patrick Fargialla" w:date="2023-08-15T11:24:00Z"/>
          <w:lang w:val="fr-FR"/>
        </w:rPr>
      </w:pPr>
      <w:r w:rsidRPr="00340FDE">
        <w:rPr>
          <w:lang w:val="fr-FR"/>
        </w:rPr>
        <w:t>Epreuves combinées</w:t>
      </w:r>
      <w:r>
        <w:rPr>
          <w:lang w:val="fr-FR"/>
        </w:rPr>
        <w:t> : nombre de points x 100 et négatif (ex : -459800)</w:t>
      </w:r>
    </w:p>
    <w:p w14:paraId="11F8FD80" w14:textId="77777777" w:rsidR="003C0318" w:rsidRDefault="003C0318" w:rsidP="003C0318">
      <w:pPr>
        <w:rPr>
          <w:ins w:id="6" w:author="Patrick Fargialla" w:date="2023-08-15T11:24:00Z"/>
          <w:lang w:val="fr-FR"/>
        </w:rPr>
      </w:pPr>
    </w:p>
    <w:p w14:paraId="250A23E5" w14:textId="174ADF64" w:rsidR="003C0318" w:rsidRPr="00D31F3B" w:rsidRDefault="00D31F3B" w:rsidP="003C0318">
      <w:pPr>
        <w:rPr>
          <w:ins w:id="7" w:author="Patrick Fargialla" w:date="2023-08-15T11:39:00Z"/>
          <w:rPrChange w:id="8" w:author="Patrick Fargialla" w:date="2023-08-15T11:45:00Z">
            <w:rPr>
              <w:ins w:id="9" w:author="Patrick Fargialla" w:date="2023-08-15T11:39:00Z"/>
              <w:lang w:val="fr-FR"/>
            </w:rPr>
          </w:rPrChange>
        </w:rPr>
      </w:pPr>
      <w:proofErr w:type="spellStart"/>
      <w:ins w:id="10" w:author="Patrick Fargialla" w:date="2023-08-15T11:45:00Z">
        <w:r w:rsidRPr="00D31F3B">
          <w:rPr>
            <w:rPrChange w:id="11" w:author="Patrick Fargialla" w:date="2023-08-15T11:45:00Z">
              <w:rPr>
                <w:lang w:val="fr-FR"/>
              </w:rPr>
            </w:rPrChange>
          </w:rPr>
          <w:t>resultValue</w:t>
        </w:r>
        <w:proofErr w:type="spellEnd"/>
        <w:r w:rsidRPr="00D31F3B">
          <w:rPr>
            <w:rPrChange w:id="12" w:author="Patrick Fargialla" w:date="2023-08-15T11:45:00Z">
              <w:rPr>
                <w:lang w:val="fr-FR"/>
              </w:rPr>
            </w:rPrChange>
          </w:rPr>
          <w:t xml:space="preserve"> conversion/storing rules (in site DB) based on the </w:t>
        </w:r>
      </w:ins>
      <w:ins w:id="13" w:author="Patrick Fargialla" w:date="2023-08-15T11:44:00Z">
        <w:r w:rsidRPr="00D31F3B">
          <w:rPr>
            <w:rPrChange w:id="14" w:author="Patrick Fargialla" w:date="2023-08-15T11:45:00Z">
              <w:rPr>
                <w:lang w:val="fr-FR"/>
              </w:rPr>
            </w:rPrChange>
          </w:rPr>
          <w:t xml:space="preserve">‘sign’ </w:t>
        </w:r>
      </w:ins>
      <w:ins w:id="15" w:author="Patrick Fargialla" w:date="2023-08-15T11:45:00Z">
        <w:r w:rsidRPr="00D31F3B">
          <w:rPr>
            <w:rPrChange w:id="16" w:author="Patrick Fargialla" w:date="2023-08-15T11:45:00Z">
              <w:rPr>
                <w:lang w:val="fr-FR"/>
              </w:rPr>
            </w:rPrChange>
          </w:rPr>
          <w:t xml:space="preserve">and </w:t>
        </w:r>
      </w:ins>
      <w:ins w:id="17" w:author="Patrick Fargialla" w:date="2023-08-15T11:44:00Z">
        <w:r w:rsidRPr="00D31F3B">
          <w:rPr>
            <w:rPrChange w:id="18" w:author="Patrick Fargialla" w:date="2023-08-15T11:45:00Z">
              <w:rPr>
                <w:lang w:val="fr-FR"/>
              </w:rPr>
            </w:rPrChange>
          </w:rPr>
          <w:t>‘</w:t>
        </w:r>
        <w:proofErr w:type="spellStart"/>
        <w:r w:rsidRPr="00D31F3B">
          <w:rPr>
            <w:rPrChange w:id="19" w:author="Patrick Fargialla" w:date="2023-08-15T11:45:00Z">
              <w:rPr>
                <w:lang w:val="fr-FR"/>
              </w:rPr>
            </w:rPrChange>
          </w:rPr>
          <w:t>resultType</w:t>
        </w:r>
        <w:proofErr w:type="spellEnd"/>
        <w:r w:rsidRPr="00D31F3B">
          <w:rPr>
            <w:rPrChange w:id="20" w:author="Patrick Fargialla" w:date="2023-08-15T11:45:00Z">
              <w:rPr>
                <w:lang w:val="fr-FR"/>
              </w:rPr>
            </w:rPrChange>
          </w:rPr>
          <w:t xml:space="preserve">’ </w:t>
        </w:r>
      </w:ins>
      <w:ins w:id="21" w:author="Patrick Fargialla" w:date="2023-08-15T11:45:00Z">
        <w:r>
          <w:t>from the below table</w:t>
        </w:r>
        <w:r w:rsidRPr="00D31F3B">
          <w:rPr>
            <w:rPrChange w:id="22" w:author="Patrick Fargialla" w:date="2023-08-15T11:45:00Z">
              <w:rPr>
                <w:lang w:val="fr-FR"/>
              </w:rPr>
            </w:rPrChange>
          </w:rPr>
          <w:t>.</w:t>
        </w:r>
      </w:ins>
    </w:p>
    <w:tbl>
      <w:tblPr>
        <w:tblStyle w:val="GridTable4-Accent1"/>
        <w:tblW w:w="0" w:type="auto"/>
        <w:tblInd w:w="-5" w:type="dxa"/>
        <w:tblLook w:val="0420" w:firstRow="1" w:lastRow="0" w:firstColumn="0" w:lastColumn="0" w:noHBand="0" w:noVBand="1"/>
      </w:tblPr>
      <w:tblGrid>
        <w:gridCol w:w="659"/>
        <w:gridCol w:w="1977"/>
        <w:gridCol w:w="572"/>
        <w:gridCol w:w="1147"/>
      </w:tblGrid>
      <w:tr w:rsidR="009F6851" w:rsidRPr="00332A79" w14:paraId="032ABF99" w14:textId="77777777" w:rsidTr="009F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ins w:id="23" w:author="Patrick Fargialla" w:date="2023-08-15T11:39:00Z"/>
        </w:trPr>
        <w:tc>
          <w:tcPr>
            <w:tcW w:w="0" w:type="auto"/>
            <w:noWrap/>
            <w:hideMark/>
          </w:tcPr>
          <w:p w14:paraId="62530415" w14:textId="77777777" w:rsidR="00332A79" w:rsidRPr="00332A79" w:rsidRDefault="00332A79">
            <w:pPr>
              <w:rPr>
                <w:ins w:id="24" w:author="Patrick Fargialla" w:date="2023-08-15T11:39:00Z"/>
              </w:rPr>
            </w:pPr>
            <w:ins w:id="25" w:author="Patrick Fargialla" w:date="2023-08-15T11:39:00Z">
              <w:r w:rsidRPr="00D31F3B">
                <w:rPr>
                  <w:b w:val="0"/>
                  <w:bCs w:val="0"/>
                </w:rPr>
                <w:t>ID</w:t>
              </w:r>
            </w:ins>
          </w:p>
        </w:tc>
        <w:tc>
          <w:tcPr>
            <w:tcW w:w="0" w:type="auto"/>
            <w:noWrap/>
            <w:hideMark/>
          </w:tcPr>
          <w:p w14:paraId="25D07F02" w14:textId="77777777" w:rsidR="00332A79" w:rsidRPr="00332A79" w:rsidRDefault="00332A79">
            <w:pPr>
              <w:rPr>
                <w:ins w:id="26" w:author="Patrick Fargialla" w:date="2023-08-15T11:39:00Z"/>
              </w:rPr>
            </w:pPr>
            <w:ins w:id="27" w:author="Patrick Fargialla" w:date="2023-08-15T11:39:00Z">
              <w:r w:rsidRPr="00D31F3B">
                <w:rPr>
                  <w:b w:val="0"/>
                  <w:bCs w:val="0"/>
                </w:rPr>
                <w:t>name</w:t>
              </w:r>
            </w:ins>
          </w:p>
        </w:tc>
        <w:tc>
          <w:tcPr>
            <w:tcW w:w="0" w:type="auto"/>
            <w:noWrap/>
            <w:hideMark/>
          </w:tcPr>
          <w:p w14:paraId="75373AB0" w14:textId="77777777" w:rsidR="00332A79" w:rsidRPr="00332A79" w:rsidRDefault="00332A79">
            <w:pPr>
              <w:rPr>
                <w:ins w:id="28" w:author="Patrick Fargialla" w:date="2023-08-15T11:39:00Z"/>
              </w:rPr>
            </w:pPr>
            <w:ins w:id="29" w:author="Patrick Fargialla" w:date="2023-08-15T11:39:00Z">
              <w:r w:rsidRPr="00D31F3B">
                <w:rPr>
                  <w:b w:val="0"/>
                  <w:bCs w:val="0"/>
                </w:rPr>
                <w:t>sign</w:t>
              </w:r>
            </w:ins>
          </w:p>
        </w:tc>
        <w:tc>
          <w:tcPr>
            <w:tcW w:w="0" w:type="auto"/>
            <w:noWrap/>
            <w:hideMark/>
          </w:tcPr>
          <w:p w14:paraId="62D366C0" w14:textId="77777777" w:rsidR="00332A79" w:rsidRPr="00332A79" w:rsidRDefault="00332A79">
            <w:pPr>
              <w:rPr>
                <w:ins w:id="30" w:author="Patrick Fargialla" w:date="2023-08-15T11:39:00Z"/>
              </w:rPr>
            </w:pPr>
            <w:ins w:id="31" w:author="Patrick Fargialla" w:date="2023-08-15T11:39:00Z">
              <w:r w:rsidRPr="00D31F3B">
                <w:rPr>
                  <w:b w:val="0"/>
                  <w:bCs w:val="0"/>
                </w:rPr>
                <w:t>resultType</w:t>
              </w:r>
            </w:ins>
          </w:p>
        </w:tc>
      </w:tr>
      <w:tr w:rsidR="009F6851" w:rsidRPr="00332A79" w14:paraId="46707710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32" w:author="Patrick Fargialla" w:date="2023-08-15T11:39:00Z"/>
        </w:trPr>
        <w:tc>
          <w:tcPr>
            <w:tcW w:w="0" w:type="auto"/>
            <w:noWrap/>
            <w:hideMark/>
          </w:tcPr>
          <w:p w14:paraId="6C2DBFA1" w14:textId="77777777" w:rsidR="00332A79" w:rsidRPr="00332A79" w:rsidRDefault="00332A79">
            <w:pPr>
              <w:rPr>
                <w:ins w:id="33" w:author="Patrick Fargialla" w:date="2023-08-15T11:39:00Z"/>
              </w:rPr>
            </w:pPr>
            <w:ins w:id="34" w:author="Patrick Fargialla" w:date="2023-08-15T11:39:00Z">
              <w:r w:rsidRPr="00332A79">
                <w:t>1H</w:t>
              </w:r>
            </w:ins>
          </w:p>
        </w:tc>
        <w:tc>
          <w:tcPr>
            <w:tcW w:w="0" w:type="auto"/>
            <w:noWrap/>
            <w:hideMark/>
          </w:tcPr>
          <w:p w14:paraId="321D6160" w14:textId="77777777" w:rsidR="00332A79" w:rsidRPr="00332A79" w:rsidRDefault="00332A79">
            <w:pPr>
              <w:rPr>
                <w:ins w:id="35" w:author="Patrick Fargialla" w:date="2023-08-15T11:39:00Z"/>
              </w:rPr>
            </w:pPr>
            <w:ins w:id="36" w:author="Patrick Fargialla" w:date="2023-08-15T11:39:00Z">
              <w:r w:rsidRPr="00332A79">
                <w:t>One Hour</w:t>
              </w:r>
            </w:ins>
          </w:p>
        </w:tc>
        <w:tc>
          <w:tcPr>
            <w:tcW w:w="0" w:type="auto"/>
            <w:noWrap/>
            <w:hideMark/>
          </w:tcPr>
          <w:p w14:paraId="62600016" w14:textId="77777777" w:rsidR="00332A79" w:rsidRPr="00332A79" w:rsidRDefault="00332A79">
            <w:pPr>
              <w:rPr>
                <w:ins w:id="37" w:author="Patrick Fargialla" w:date="2023-08-15T11:39:00Z"/>
              </w:rPr>
            </w:pPr>
            <w:ins w:id="38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17F030C6" w14:textId="77777777" w:rsidR="00332A79" w:rsidRPr="00332A79" w:rsidRDefault="00332A79">
            <w:pPr>
              <w:rPr>
                <w:ins w:id="39" w:author="Patrick Fargialla" w:date="2023-08-15T11:39:00Z"/>
              </w:rPr>
            </w:pPr>
            <w:ins w:id="40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08E83360" w14:textId="77777777" w:rsidTr="009F6851">
        <w:trPr>
          <w:trHeight w:val="290"/>
          <w:ins w:id="41" w:author="Patrick Fargialla" w:date="2023-08-15T11:39:00Z"/>
        </w:trPr>
        <w:tc>
          <w:tcPr>
            <w:tcW w:w="0" w:type="auto"/>
            <w:noWrap/>
            <w:hideMark/>
          </w:tcPr>
          <w:p w14:paraId="3463E626" w14:textId="77777777" w:rsidR="00332A79" w:rsidRPr="00332A79" w:rsidRDefault="00332A79">
            <w:pPr>
              <w:rPr>
                <w:ins w:id="42" w:author="Patrick Fargialla" w:date="2023-08-15T11:39:00Z"/>
              </w:rPr>
            </w:pPr>
            <w:ins w:id="43" w:author="Patrick Fargialla" w:date="2023-08-15T11:39:00Z">
              <w:r w:rsidRPr="00332A79">
                <w:t>BT</w:t>
              </w:r>
            </w:ins>
          </w:p>
        </w:tc>
        <w:tc>
          <w:tcPr>
            <w:tcW w:w="0" w:type="auto"/>
            <w:noWrap/>
            <w:hideMark/>
          </w:tcPr>
          <w:p w14:paraId="77811E70" w14:textId="77777777" w:rsidR="00332A79" w:rsidRPr="00332A79" w:rsidRDefault="00332A79">
            <w:pPr>
              <w:rPr>
                <w:ins w:id="44" w:author="Patrick Fargialla" w:date="2023-08-15T11:39:00Z"/>
              </w:rPr>
            </w:pPr>
            <w:ins w:id="45" w:author="Patrick Fargialla" w:date="2023-08-15T11:39:00Z">
              <w:r w:rsidRPr="00332A79">
                <w:t>Ball Throw</w:t>
              </w:r>
            </w:ins>
          </w:p>
        </w:tc>
        <w:tc>
          <w:tcPr>
            <w:tcW w:w="0" w:type="auto"/>
            <w:noWrap/>
            <w:hideMark/>
          </w:tcPr>
          <w:p w14:paraId="4205392D" w14:textId="77777777" w:rsidR="00332A79" w:rsidRPr="00332A79" w:rsidRDefault="00332A79">
            <w:pPr>
              <w:rPr>
                <w:ins w:id="46" w:author="Patrick Fargialla" w:date="2023-08-15T11:39:00Z"/>
              </w:rPr>
            </w:pPr>
            <w:ins w:id="47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D6F51FB" w14:textId="77777777" w:rsidR="00332A79" w:rsidRPr="00332A79" w:rsidRDefault="00332A79">
            <w:pPr>
              <w:rPr>
                <w:ins w:id="48" w:author="Patrick Fargialla" w:date="2023-08-15T11:39:00Z"/>
              </w:rPr>
            </w:pPr>
            <w:ins w:id="49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60D7D7F6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50" w:author="Patrick Fargialla" w:date="2023-08-15T11:39:00Z"/>
        </w:trPr>
        <w:tc>
          <w:tcPr>
            <w:tcW w:w="0" w:type="auto"/>
            <w:noWrap/>
            <w:hideMark/>
          </w:tcPr>
          <w:p w14:paraId="769F1090" w14:textId="77777777" w:rsidR="00332A79" w:rsidRPr="00332A79" w:rsidRDefault="00332A79">
            <w:pPr>
              <w:rPr>
                <w:ins w:id="51" w:author="Patrick Fargialla" w:date="2023-08-15T11:39:00Z"/>
              </w:rPr>
            </w:pPr>
            <w:ins w:id="52" w:author="Patrick Fargialla" w:date="2023-08-15T11:39:00Z">
              <w:r w:rsidRPr="00332A79">
                <w:t>DT</w:t>
              </w:r>
            </w:ins>
          </w:p>
        </w:tc>
        <w:tc>
          <w:tcPr>
            <w:tcW w:w="0" w:type="auto"/>
            <w:noWrap/>
            <w:hideMark/>
          </w:tcPr>
          <w:p w14:paraId="4F4B4A84" w14:textId="77777777" w:rsidR="00332A79" w:rsidRPr="00332A79" w:rsidRDefault="00332A79">
            <w:pPr>
              <w:rPr>
                <w:ins w:id="53" w:author="Patrick Fargialla" w:date="2023-08-15T11:39:00Z"/>
              </w:rPr>
            </w:pPr>
            <w:ins w:id="54" w:author="Patrick Fargialla" w:date="2023-08-15T11:39:00Z">
              <w:r w:rsidRPr="00332A79">
                <w:t>Discus Throw</w:t>
              </w:r>
            </w:ins>
          </w:p>
        </w:tc>
        <w:tc>
          <w:tcPr>
            <w:tcW w:w="0" w:type="auto"/>
            <w:noWrap/>
            <w:hideMark/>
          </w:tcPr>
          <w:p w14:paraId="571442AC" w14:textId="77777777" w:rsidR="00332A79" w:rsidRPr="00332A79" w:rsidRDefault="00332A79">
            <w:pPr>
              <w:rPr>
                <w:ins w:id="55" w:author="Patrick Fargialla" w:date="2023-08-15T11:39:00Z"/>
              </w:rPr>
            </w:pPr>
            <w:ins w:id="56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3F4EA38A" w14:textId="77777777" w:rsidR="00332A79" w:rsidRPr="00332A79" w:rsidRDefault="00332A79">
            <w:pPr>
              <w:rPr>
                <w:ins w:id="57" w:author="Patrick Fargialla" w:date="2023-08-15T11:39:00Z"/>
              </w:rPr>
            </w:pPr>
            <w:ins w:id="58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05905F7F" w14:textId="77777777" w:rsidTr="009F6851">
        <w:trPr>
          <w:trHeight w:val="290"/>
          <w:ins w:id="59" w:author="Patrick Fargialla" w:date="2023-08-15T11:39:00Z"/>
        </w:trPr>
        <w:tc>
          <w:tcPr>
            <w:tcW w:w="0" w:type="auto"/>
            <w:noWrap/>
            <w:hideMark/>
          </w:tcPr>
          <w:p w14:paraId="513CDF98" w14:textId="77777777" w:rsidR="00332A79" w:rsidRPr="00332A79" w:rsidRDefault="00332A79">
            <w:pPr>
              <w:rPr>
                <w:ins w:id="60" w:author="Patrick Fargialla" w:date="2023-08-15T11:39:00Z"/>
              </w:rPr>
            </w:pPr>
            <w:ins w:id="61" w:author="Patrick Fargialla" w:date="2023-08-15T11:39:00Z">
              <w:r w:rsidRPr="00332A79">
                <w:t>HJ</w:t>
              </w:r>
            </w:ins>
          </w:p>
        </w:tc>
        <w:tc>
          <w:tcPr>
            <w:tcW w:w="0" w:type="auto"/>
            <w:noWrap/>
            <w:hideMark/>
          </w:tcPr>
          <w:p w14:paraId="275AA02A" w14:textId="77777777" w:rsidR="00332A79" w:rsidRPr="00332A79" w:rsidRDefault="00332A79">
            <w:pPr>
              <w:rPr>
                <w:ins w:id="62" w:author="Patrick Fargialla" w:date="2023-08-15T11:39:00Z"/>
              </w:rPr>
            </w:pPr>
            <w:ins w:id="63" w:author="Patrick Fargialla" w:date="2023-08-15T11:39:00Z">
              <w:r w:rsidRPr="00332A79">
                <w:t>High Jump</w:t>
              </w:r>
            </w:ins>
          </w:p>
        </w:tc>
        <w:tc>
          <w:tcPr>
            <w:tcW w:w="0" w:type="auto"/>
            <w:noWrap/>
            <w:hideMark/>
          </w:tcPr>
          <w:p w14:paraId="792D43C1" w14:textId="77777777" w:rsidR="00332A79" w:rsidRPr="00332A79" w:rsidRDefault="00332A79">
            <w:pPr>
              <w:rPr>
                <w:ins w:id="64" w:author="Patrick Fargialla" w:date="2023-08-15T11:39:00Z"/>
              </w:rPr>
            </w:pPr>
            <w:ins w:id="65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88D35AD" w14:textId="77777777" w:rsidR="00332A79" w:rsidRPr="00332A79" w:rsidRDefault="00332A79">
            <w:pPr>
              <w:rPr>
                <w:ins w:id="66" w:author="Patrick Fargialla" w:date="2023-08-15T11:39:00Z"/>
              </w:rPr>
            </w:pPr>
            <w:ins w:id="67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046709AF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68" w:author="Patrick Fargialla" w:date="2023-08-15T11:39:00Z"/>
        </w:trPr>
        <w:tc>
          <w:tcPr>
            <w:tcW w:w="0" w:type="auto"/>
            <w:noWrap/>
            <w:hideMark/>
          </w:tcPr>
          <w:p w14:paraId="0FD3CC3F" w14:textId="77777777" w:rsidR="00332A79" w:rsidRPr="00332A79" w:rsidRDefault="00332A79">
            <w:pPr>
              <w:rPr>
                <w:ins w:id="69" w:author="Patrick Fargialla" w:date="2023-08-15T11:39:00Z"/>
              </w:rPr>
            </w:pPr>
            <w:ins w:id="70" w:author="Patrick Fargialla" w:date="2023-08-15T11:39:00Z">
              <w:r w:rsidRPr="00332A79">
                <w:t>HT</w:t>
              </w:r>
            </w:ins>
          </w:p>
        </w:tc>
        <w:tc>
          <w:tcPr>
            <w:tcW w:w="0" w:type="auto"/>
            <w:noWrap/>
            <w:hideMark/>
          </w:tcPr>
          <w:p w14:paraId="4B4F392B" w14:textId="77777777" w:rsidR="00332A79" w:rsidRPr="00332A79" w:rsidRDefault="00332A79">
            <w:pPr>
              <w:rPr>
                <w:ins w:id="71" w:author="Patrick Fargialla" w:date="2023-08-15T11:39:00Z"/>
              </w:rPr>
            </w:pPr>
            <w:ins w:id="72" w:author="Patrick Fargialla" w:date="2023-08-15T11:39:00Z">
              <w:r w:rsidRPr="00332A79">
                <w:t>Hammer Throw</w:t>
              </w:r>
            </w:ins>
          </w:p>
        </w:tc>
        <w:tc>
          <w:tcPr>
            <w:tcW w:w="0" w:type="auto"/>
            <w:noWrap/>
            <w:hideMark/>
          </w:tcPr>
          <w:p w14:paraId="7EDBC015" w14:textId="77777777" w:rsidR="00332A79" w:rsidRPr="00332A79" w:rsidRDefault="00332A79">
            <w:pPr>
              <w:rPr>
                <w:ins w:id="73" w:author="Patrick Fargialla" w:date="2023-08-15T11:39:00Z"/>
              </w:rPr>
            </w:pPr>
            <w:ins w:id="74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4F64D2A6" w14:textId="77777777" w:rsidR="00332A79" w:rsidRPr="00332A79" w:rsidRDefault="00332A79">
            <w:pPr>
              <w:rPr>
                <w:ins w:id="75" w:author="Patrick Fargialla" w:date="2023-08-15T11:39:00Z"/>
              </w:rPr>
            </w:pPr>
            <w:ins w:id="76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1DDF3431" w14:textId="77777777" w:rsidTr="009F6851">
        <w:trPr>
          <w:trHeight w:val="290"/>
          <w:ins w:id="77" w:author="Patrick Fargialla" w:date="2023-08-15T11:39:00Z"/>
        </w:trPr>
        <w:tc>
          <w:tcPr>
            <w:tcW w:w="0" w:type="auto"/>
            <w:noWrap/>
            <w:hideMark/>
          </w:tcPr>
          <w:p w14:paraId="063F3DFA" w14:textId="77777777" w:rsidR="00332A79" w:rsidRPr="00332A79" w:rsidRDefault="00332A79">
            <w:pPr>
              <w:rPr>
                <w:ins w:id="78" w:author="Patrick Fargialla" w:date="2023-08-15T11:39:00Z"/>
              </w:rPr>
            </w:pPr>
            <w:ins w:id="79" w:author="Patrick Fargialla" w:date="2023-08-15T11:39:00Z">
              <w:r w:rsidRPr="00332A79">
                <w:t>JT</w:t>
              </w:r>
            </w:ins>
          </w:p>
        </w:tc>
        <w:tc>
          <w:tcPr>
            <w:tcW w:w="0" w:type="auto"/>
            <w:noWrap/>
            <w:hideMark/>
          </w:tcPr>
          <w:p w14:paraId="433956BE" w14:textId="77777777" w:rsidR="00332A79" w:rsidRPr="00332A79" w:rsidRDefault="00332A79">
            <w:pPr>
              <w:rPr>
                <w:ins w:id="80" w:author="Patrick Fargialla" w:date="2023-08-15T11:39:00Z"/>
              </w:rPr>
            </w:pPr>
            <w:ins w:id="81" w:author="Patrick Fargialla" w:date="2023-08-15T11:39:00Z">
              <w:r w:rsidRPr="00332A79">
                <w:t>Javelin Throw</w:t>
              </w:r>
            </w:ins>
          </w:p>
        </w:tc>
        <w:tc>
          <w:tcPr>
            <w:tcW w:w="0" w:type="auto"/>
            <w:noWrap/>
            <w:hideMark/>
          </w:tcPr>
          <w:p w14:paraId="1EA1E810" w14:textId="77777777" w:rsidR="00332A79" w:rsidRPr="00332A79" w:rsidRDefault="00332A79">
            <w:pPr>
              <w:rPr>
                <w:ins w:id="82" w:author="Patrick Fargialla" w:date="2023-08-15T11:39:00Z"/>
              </w:rPr>
            </w:pPr>
            <w:ins w:id="83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445071C6" w14:textId="77777777" w:rsidR="00332A79" w:rsidRPr="00332A79" w:rsidRDefault="00332A79">
            <w:pPr>
              <w:rPr>
                <w:ins w:id="84" w:author="Patrick Fargialla" w:date="2023-08-15T11:39:00Z"/>
              </w:rPr>
            </w:pPr>
            <w:ins w:id="85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0A055625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86" w:author="Patrick Fargialla" w:date="2023-08-15T11:39:00Z"/>
        </w:trPr>
        <w:tc>
          <w:tcPr>
            <w:tcW w:w="0" w:type="auto"/>
            <w:noWrap/>
            <w:hideMark/>
          </w:tcPr>
          <w:p w14:paraId="1D7D91EC" w14:textId="77777777" w:rsidR="00332A79" w:rsidRPr="00332A79" w:rsidRDefault="00332A79">
            <w:pPr>
              <w:rPr>
                <w:ins w:id="87" w:author="Patrick Fargialla" w:date="2023-08-15T11:39:00Z"/>
              </w:rPr>
            </w:pPr>
            <w:ins w:id="88" w:author="Patrick Fargialla" w:date="2023-08-15T11:39:00Z">
              <w:r w:rsidRPr="00332A79">
                <w:t>LJ</w:t>
              </w:r>
            </w:ins>
          </w:p>
        </w:tc>
        <w:tc>
          <w:tcPr>
            <w:tcW w:w="0" w:type="auto"/>
            <w:noWrap/>
            <w:hideMark/>
          </w:tcPr>
          <w:p w14:paraId="7553DEA7" w14:textId="77777777" w:rsidR="00332A79" w:rsidRPr="00332A79" w:rsidRDefault="00332A79">
            <w:pPr>
              <w:rPr>
                <w:ins w:id="89" w:author="Patrick Fargialla" w:date="2023-08-15T11:39:00Z"/>
              </w:rPr>
            </w:pPr>
            <w:ins w:id="90" w:author="Patrick Fargialla" w:date="2023-08-15T11:39:00Z">
              <w:r w:rsidRPr="00332A79">
                <w:t>Long Jump</w:t>
              </w:r>
            </w:ins>
          </w:p>
        </w:tc>
        <w:tc>
          <w:tcPr>
            <w:tcW w:w="0" w:type="auto"/>
            <w:noWrap/>
            <w:hideMark/>
          </w:tcPr>
          <w:p w14:paraId="728A2FC3" w14:textId="77777777" w:rsidR="00332A79" w:rsidRPr="00332A79" w:rsidRDefault="00332A79">
            <w:pPr>
              <w:rPr>
                <w:ins w:id="91" w:author="Patrick Fargialla" w:date="2023-08-15T11:39:00Z"/>
              </w:rPr>
            </w:pPr>
            <w:ins w:id="92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3A5735A4" w14:textId="77777777" w:rsidR="00332A79" w:rsidRPr="00332A79" w:rsidRDefault="00332A79">
            <w:pPr>
              <w:rPr>
                <w:ins w:id="93" w:author="Patrick Fargialla" w:date="2023-08-15T11:39:00Z"/>
              </w:rPr>
            </w:pPr>
            <w:ins w:id="94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739DBAC3" w14:textId="77777777" w:rsidTr="009F6851">
        <w:trPr>
          <w:trHeight w:val="290"/>
          <w:ins w:id="95" w:author="Patrick Fargialla" w:date="2023-08-15T11:39:00Z"/>
        </w:trPr>
        <w:tc>
          <w:tcPr>
            <w:tcW w:w="0" w:type="auto"/>
            <w:noWrap/>
            <w:hideMark/>
          </w:tcPr>
          <w:p w14:paraId="3E7AB334" w14:textId="77777777" w:rsidR="00332A79" w:rsidRPr="00332A79" w:rsidRDefault="00332A79">
            <w:pPr>
              <w:rPr>
                <w:ins w:id="96" w:author="Patrick Fargialla" w:date="2023-08-15T11:39:00Z"/>
              </w:rPr>
            </w:pPr>
            <w:ins w:id="97" w:author="Patrick Fargialla" w:date="2023-08-15T11:39:00Z">
              <w:r w:rsidRPr="00332A79">
                <w:t>PV</w:t>
              </w:r>
            </w:ins>
          </w:p>
        </w:tc>
        <w:tc>
          <w:tcPr>
            <w:tcW w:w="0" w:type="auto"/>
            <w:noWrap/>
            <w:hideMark/>
          </w:tcPr>
          <w:p w14:paraId="0439A331" w14:textId="77777777" w:rsidR="00332A79" w:rsidRPr="00332A79" w:rsidRDefault="00332A79">
            <w:pPr>
              <w:rPr>
                <w:ins w:id="98" w:author="Patrick Fargialla" w:date="2023-08-15T11:39:00Z"/>
              </w:rPr>
            </w:pPr>
            <w:ins w:id="99" w:author="Patrick Fargialla" w:date="2023-08-15T11:39:00Z">
              <w:r w:rsidRPr="00332A79">
                <w:t>Pole Vault</w:t>
              </w:r>
            </w:ins>
          </w:p>
        </w:tc>
        <w:tc>
          <w:tcPr>
            <w:tcW w:w="0" w:type="auto"/>
            <w:noWrap/>
            <w:hideMark/>
          </w:tcPr>
          <w:p w14:paraId="176D79CB" w14:textId="77777777" w:rsidR="00332A79" w:rsidRPr="00332A79" w:rsidRDefault="00332A79">
            <w:pPr>
              <w:rPr>
                <w:ins w:id="100" w:author="Patrick Fargialla" w:date="2023-08-15T11:39:00Z"/>
              </w:rPr>
            </w:pPr>
            <w:ins w:id="101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DE62BE6" w14:textId="77777777" w:rsidR="00332A79" w:rsidRPr="00332A79" w:rsidRDefault="00332A79">
            <w:pPr>
              <w:rPr>
                <w:ins w:id="102" w:author="Patrick Fargialla" w:date="2023-08-15T11:39:00Z"/>
              </w:rPr>
            </w:pPr>
            <w:ins w:id="103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03963034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104" w:author="Patrick Fargialla" w:date="2023-08-15T11:39:00Z"/>
        </w:trPr>
        <w:tc>
          <w:tcPr>
            <w:tcW w:w="0" w:type="auto"/>
            <w:noWrap/>
            <w:hideMark/>
          </w:tcPr>
          <w:p w14:paraId="3EDA3814" w14:textId="77777777" w:rsidR="00332A79" w:rsidRPr="00332A79" w:rsidRDefault="00332A79">
            <w:pPr>
              <w:rPr>
                <w:ins w:id="105" w:author="Patrick Fargialla" w:date="2023-08-15T11:39:00Z"/>
              </w:rPr>
            </w:pPr>
            <w:ins w:id="106" w:author="Patrick Fargialla" w:date="2023-08-15T11:39:00Z">
              <w:r w:rsidRPr="00332A79">
                <w:t>SP</w:t>
              </w:r>
            </w:ins>
          </w:p>
        </w:tc>
        <w:tc>
          <w:tcPr>
            <w:tcW w:w="0" w:type="auto"/>
            <w:noWrap/>
            <w:hideMark/>
          </w:tcPr>
          <w:p w14:paraId="54A628C9" w14:textId="77777777" w:rsidR="00332A79" w:rsidRPr="00332A79" w:rsidRDefault="00332A79">
            <w:pPr>
              <w:rPr>
                <w:ins w:id="107" w:author="Patrick Fargialla" w:date="2023-08-15T11:39:00Z"/>
              </w:rPr>
            </w:pPr>
            <w:ins w:id="108" w:author="Patrick Fargialla" w:date="2023-08-15T11:39:00Z">
              <w:r w:rsidRPr="00332A79">
                <w:t>Shot Put</w:t>
              </w:r>
            </w:ins>
          </w:p>
        </w:tc>
        <w:tc>
          <w:tcPr>
            <w:tcW w:w="0" w:type="auto"/>
            <w:noWrap/>
            <w:hideMark/>
          </w:tcPr>
          <w:p w14:paraId="1E4A3C63" w14:textId="77777777" w:rsidR="00332A79" w:rsidRPr="00332A79" w:rsidRDefault="00332A79">
            <w:pPr>
              <w:rPr>
                <w:ins w:id="109" w:author="Patrick Fargialla" w:date="2023-08-15T11:39:00Z"/>
              </w:rPr>
            </w:pPr>
            <w:ins w:id="110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20FB72D1" w14:textId="77777777" w:rsidR="00332A79" w:rsidRPr="00332A79" w:rsidRDefault="00332A79">
            <w:pPr>
              <w:rPr>
                <w:ins w:id="111" w:author="Patrick Fargialla" w:date="2023-08-15T11:39:00Z"/>
              </w:rPr>
            </w:pPr>
            <w:ins w:id="112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1D240A6D" w14:textId="77777777" w:rsidTr="009F6851">
        <w:trPr>
          <w:trHeight w:val="290"/>
          <w:ins w:id="113" w:author="Patrick Fargialla" w:date="2023-08-15T11:39:00Z"/>
        </w:trPr>
        <w:tc>
          <w:tcPr>
            <w:tcW w:w="0" w:type="auto"/>
            <w:noWrap/>
            <w:hideMark/>
          </w:tcPr>
          <w:p w14:paraId="196034BD" w14:textId="77777777" w:rsidR="00332A79" w:rsidRPr="00332A79" w:rsidRDefault="00332A79">
            <w:pPr>
              <w:rPr>
                <w:ins w:id="114" w:author="Patrick Fargialla" w:date="2023-08-15T11:39:00Z"/>
              </w:rPr>
            </w:pPr>
            <w:ins w:id="115" w:author="Patrick Fargialla" w:date="2023-08-15T11:39:00Z">
              <w:r w:rsidRPr="00332A79">
                <w:t>TJ</w:t>
              </w:r>
            </w:ins>
          </w:p>
        </w:tc>
        <w:tc>
          <w:tcPr>
            <w:tcW w:w="0" w:type="auto"/>
            <w:noWrap/>
            <w:hideMark/>
          </w:tcPr>
          <w:p w14:paraId="1AD3FE4B" w14:textId="77777777" w:rsidR="00332A79" w:rsidRPr="00332A79" w:rsidRDefault="00332A79">
            <w:pPr>
              <w:rPr>
                <w:ins w:id="116" w:author="Patrick Fargialla" w:date="2023-08-15T11:39:00Z"/>
              </w:rPr>
            </w:pPr>
            <w:ins w:id="117" w:author="Patrick Fargialla" w:date="2023-08-15T11:39:00Z">
              <w:r w:rsidRPr="00332A79">
                <w:t>Triple Jump</w:t>
              </w:r>
            </w:ins>
          </w:p>
        </w:tc>
        <w:tc>
          <w:tcPr>
            <w:tcW w:w="0" w:type="auto"/>
            <w:noWrap/>
            <w:hideMark/>
          </w:tcPr>
          <w:p w14:paraId="6DBBB93D" w14:textId="77777777" w:rsidR="00332A79" w:rsidRPr="00332A79" w:rsidRDefault="00332A79">
            <w:pPr>
              <w:rPr>
                <w:ins w:id="118" w:author="Patrick Fargialla" w:date="2023-08-15T11:39:00Z"/>
              </w:rPr>
            </w:pPr>
            <w:ins w:id="119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5BE4AAD" w14:textId="77777777" w:rsidR="00332A79" w:rsidRPr="00332A79" w:rsidRDefault="00332A79">
            <w:pPr>
              <w:rPr>
                <w:ins w:id="120" w:author="Patrick Fargialla" w:date="2023-08-15T11:39:00Z"/>
              </w:rPr>
            </w:pPr>
            <w:ins w:id="121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5D039C13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122" w:author="Patrick Fargialla" w:date="2023-08-15T11:39:00Z"/>
        </w:trPr>
        <w:tc>
          <w:tcPr>
            <w:tcW w:w="0" w:type="auto"/>
            <w:noWrap/>
            <w:hideMark/>
          </w:tcPr>
          <w:p w14:paraId="3FBF2D32" w14:textId="77777777" w:rsidR="00332A79" w:rsidRPr="00332A79" w:rsidRDefault="00332A79">
            <w:pPr>
              <w:rPr>
                <w:ins w:id="123" w:author="Patrick Fargialla" w:date="2023-08-15T11:39:00Z"/>
              </w:rPr>
            </w:pPr>
            <w:ins w:id="124" w:author="Patrick Fargialla" w:date="2023-08-15T11:39:00Z">
              <w:r w:rsidRPr="00332A79">
                <w:t>WT</w:t>
              </w:r>
            </w:ins>
          </w:p>
        </w:tc>
        <w:tc>
          <w:tcPr>
            <w:tcW w:w="0" w:type="auto"/>
            <w:noWrap/>
            <w:hideMark/>
          </w:tcPr>
          <w:p w14:paraId="2435A492" w14:textId="77777777" w:rsidR="00332A79" w:rsidRPr="00332A79" w:rsidRDefault="00332A79">
            <w:pPr>
              <w:rPr>
                <w:ins w:id="125" w:author="Patrick Fargialla" w:date="2023-08-15T11:39:00Z"/>
              </w:rPr>
            </w:pPr>
            <w:ins w:id="126" w:author="Patrick Fargialla" w:date="2023-08-15T11:39:00Z">
              <w:r w:rsidRPr="00332A79">
                <w:t>Weight Throwing</w:t>
              </w:r>
            </w:ins>
          </w:p>
        </w:tc>
        <w:tc>
          <w:tcPr>
            <w:tcW w:w="0" w:type="auto"/>
            <w:noWrap/>
            <w:hideMark/>
          </w:tcPr>
          <w:p w14:paraId="6713731F" w14:textId="77777777" w:rsidR="00332A79" w:rsidRPr="00332A79" w:rsidRDefault="00332A79">
            <w:pPr>
              <w:rPr>
                <w:ins w:id="127" w:author="Patrick Fargialla" w:date="2023-08-15T11:39:00Z"/>
              </w:rPr>
            </w:pPr>
            <w:ins w:id="128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70346964" w14:textId="77777777" w:rsidR="00332A79" w:rsidRPr="00332A79" w:rsidRDefault="00332A79">
            <w:pPr>
              <w:rPr>
                <w:ins w:id="129" w:author="Patrick Fargialla" w:date="2023-08-15T11:39:00Z"/>
              </w:rPr>
            </w:pPr>
            <w:ins w:id="130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77B9EB65" w14:textId="77777777" w:rsidTr="009F6851">
        <w:trPr>
          <w:trHeight w:val="290"/>
          <w:ins w:id="131" w:author="Patrick Fargialla" w:date="2023-08-15T11:39:00Z"/>
        </w:trPr>
        <w:tc>
          <w:tcPr>
            <w:tcW w:w="0" w:type="auto"/>
            <w:noWrap/>
            <w:hideMark/>
          </w:tcPr>
          <w:p w14:paraId="39939BDE" w14:textId="77777777" w:rsidR="00332A79" w:rsidRPr="00332A79" w:rsidRDefault="00332A79">
            <w:pPr>
              <w:rPr>
                <w:ins w:id="132" w:author="Patrick Fargialla" w:date="2023-08-15T11:39:00Z"/>
              </w:rPr>
            </w:pPr>
            <w:ins w:id="133" w:author="Patrick Fargialla" w:date="2023-08-15T11:39:00Z">
              <w:r w:rsidRPr="00332A79">
                <w:t>24</w:t>
              </w:r>
            </w:ins>
          </w:p>
        </w:tc>
        <w:tc>
          <w:tcPr>
            <w:tcW w:w="0" w:type="auto"/>
            <w:noWrap/>
            <w:hideMark/>
          </w:tcPr>
          <w:p w14:paraId="6ECF597B" w14:textId="77777777" w:rsidR="00332A79" w:rsidRPr="00332A79" w:rsidRDefault="00332A79">
            <w:pPr>
              <w:rPr>
                <w:ins w:id="134" w:author="Patrick Fargialla" w:date="2023-08-15T11:39:00Z"/>
              </w:rPr>
            </w:pPr>
            <w:ins w:id="135" w:author="Patrick Fargialla" w:date="2023-08-15T11:39:00Z">
              <w:r w:rsidRPr="00332A79">
                <w:t>24 Hour</w:t>
              </w:r>
            </w:ins>
          </w:p>
        </w:tc>
        <w:tc>
          <w:tcPr>
            <w:tcW w:w="0" w:type="auto"/>
            <w:noWrap/>
            <w:hideMark/>
          </w:tcPr>
          <w:p w14:paraId="7066A5E8" w14:textId="77777777" w:rsidR="00332A79" w:rsidRPr="00332A79" w:rsidRDefault="00332A79">
            <w:pPr>
              <w:rPr>
                <w:ins w:id="136" w:author="Patrick Fargialla" w:date="2023-08-15T11:39:00Z"/>
              </w:rPr>
            </w:pPr>
            <w:ins w:id="137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2CF7B795" w14:textId="77777777" w:rsidR="00332A79" w:rsidRPr="00332A79" w:rsidRDefault="00332A79">
            <w:pPr>
              <w:rPr>
                <w:ins w:id="138" w:author="Patrick Fargialla" w:date="2023-08-15T11:39:00Z"/>
              </w:rPr>
            </w:pPr>
            <w:ins w:id="139" w:author="Patrick Fargialla" w:date="2023-08-15T11:39:00Z">
              <w:r w:rsidRPr="00332A79">
                <w:t>distance</w:t>
              </w:r>
            </w:ins>
          </w:p>
        </w:tc>
      </w:tr>
      <w:tr w:rsidR="009F6851" w:rsidRPr="00332A79" w14:paraId="5BE1BA4D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140" w:author="Patrick Fargialla" w:date="2023-08-15T11:39:00Z"/>
        </w:trPr>
        <w:tc>
          <w:tcPr>
            <w:tcW w:w="0" w:type="auto"/>
            <w:noWrap/>
            <w:hideMark/>
          </w:tcPr>
          <w:p w14:paraId="68890C0A" w14:textId="77777777" w:rsidR="00332A79" w:rsidRPr="00332A79" w:rsidRDefault="00332A79">
            <w:pPr>
              <w:rPr>
                <w:ins w:id="141" w:author="Patrick Fargialla" w:date="2023-08-15T11:39:00Z"/>
              </w:rPr>
            </w:pPr>
            <w:ins w:id="142" w:author="Patrick Fargialla" w:date="2023-08-15T11:39:00Z">
              <w:r w:rsidRPr="00332A79">
                <w:t>00</w:t>
              </w:r>
            </w:ins>
          </w:p>
        </w:tc>
        <w:tc>
          <w:tcPr>
            <w:tcW w:w="0" w:type="auto"/>
            <w:noWrap/>
            <w:hideMark/>
          </w:tcPr>
          <w:p w14:paraId="6C9FD696" w14:textId="77777777" w:rsidR="00332A79" w:rsidRPr="00332A79" w:rsidRDefault="00332A79">
            <w:pPr>
              <w:rPr>
                <w:ins w:id="143" w:author="Patrick Fargialla" w:date="2023-08-15T11:39:00Z"/>
              </w:rPr>
            </w:pPr>
            <w:ins w:id="144" w:author="Patrick Fargialla" w:date="2023-08-15T11:39:00Z">
              <w:r w:rsidRPr="00332A79">
                <w:t>Other</w:t>
              </w:r>
            </w:ins>
          </w:p>
        </w:tc>
        <w:tc>
          <w:tcPr>
            <w:tcW w:w="0" w:type="auto"/>
            <w:noWrap/>
            <w:hideMark/>
          </w:tcPr>
          <w:p w14:paraId="484956AC" w14:textId="566D8288" w:rsidR="00332A79" w:rsidRPr="00332A79" w:rsidRDefault="00332A79">
            <w:pPr>
              <w:rPr>
                <w:ins w:id="145" w:author="Patrick Fargialla" w:date="2023-08-15T11:39:00Z"/>
              </w:rPr>
            </w:pPr>
            <w:ins w:id="146" w:author="Patrick Fargialla" w:date="2023-08-15T11:42:00Z">
              <w:r>
                <w:t>N/A</w:t>
              </w:r>
            </w:ins>
          </w:p>
        </w:tc>
        <w:tc>
          <w:tcPr>
            <w:tcW w:w="0" w:type="auto"/>
            <w:noWrap/>
            <w:hideMark/>
          </w:tcPr>
          <w:p w14:paraId="408ED555" w14:textId="77777777" w:rsidR="00332A79" w:rsidRPr="00332A79" w:rsidRDefault="00332A79">
            <w:pPr>
              <w:rPr>
                <w:ins w:id="147" w:author="Patrick Fargialla" w:date="2023-08-15T11:39:00Z"/>
              </w:rPr>
            </w:pPr>
            <w:ins w:id="148" w:author="Patrick Fargialla" w:date="2023-08-15T11:39:00Z">
              <w:r w:rsidRPr="00332A79">
                <w:t>N/A</w:t>
              </w:r>
            </w:ins>
          </w:p>
        </w:tc>
      </w:tr>
      <w:tr w:rsidR="009F6851" w:rsidRPr="00332A79" w14:paraId="6E345001" w14:textId="77777777" w:rsidTr="009F6851">
        <w:trPr>
          <w:trHeight w:val="290"/>
          <w:ins w:id="149" w:author="Patrick Fargialla" w:date="2023-08-15T11:39:00Z"/>
        </w:trPr>
        <w:tc>
          <w:tcPr>
            <w:tcW w:w="0" w:type="auto"/>
            <w:noWrap/>
            <w:hideMark/>
          </w:tcPr>
          <w:p w14:paraId="4E0FC029" w14:textId="77777777" w:rsidR="00332A79" w:rsidRPr="00332A79" w:rsidRDefault="00332A79">
            <w:pPr>
              <w:rPr>
                <w:ins w:id="150" w:author="Patrick Fargialla" w:date="2023-08-15T11:39:00Z"/>
              </w:rPr>
            </w:pPr>
            <w:ins w:id="151" w:author="Patrick Fargialla" w:date="2023-08-15T11:39:00Z">
              <w:r w:rsidRPr="00332A79">
                <w:t>03</w:t>
              </w:r>
            </w:ins>
          </w:p>
        </w:tc>
        <w:tc>
          <w:tcPr>
            <w:tcW w:w="0" w:type="auto"/>
            <w:noWrap/>
            <w:hideMark/>
          </w:tcPr>
          <w:p w14:paraId="4D4BD2E4" w14:textId="77777777" w:rsidR="00332A79" w:rsidRPr="00332A79" w:rsidRDefault="00332A79">
            <w:pPr>
              <w:rPr>
                <w:ins w:id="152" w:author="Patrick Fargialla" w:date="2023-08-15T11:39:00Z"/>
              </w:rPr>
            </w:pPr>
            <w:ins w:id="153" w:author="Patrick Fargialla" w:date="2023-08-15T11:39:00Z">
              <w:r w:rsidRPr="00332A79">
                <w:t>Triathlon</w:t>
              </w:r>
            </w:ins>
          </w:p>
        </w:tc>
        <w:tc>
          <w:tcPr>
            <w:tcW w:w="0" w:type="auto"/>
            <w:noWrap/>
            <w:hideMark/>
          </w:tcPr>
          <w:p w14:paraId="5C56BAAB" w14:textId="77777777" w:rsidR="00332A79" w:rsidRPr="00332A79" w:rsidRDefault="00332A79">
            <w:pPr>
              <w:rPr>
                <w:ins w:id="154" w:author="Patrick Fargialla" w:date="2023-08-15T11:39:00Z"/>
              </w:rPr>
            </w:pPr>
            <w:ins w:id="155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0644098F" w14:textId="77777777" w:rsidR="00332A79" w:rsidRPr="00332A79" w:rsidRDefault="00332A79">
            <w:pPr>
              <w:rPr>
                <w:ins w:id="156" w:author="Patrick Fargialla" w:date="2023-08-15T11:39:00Z"/>
              </w:rPr>
            </w:pPr>
            <w:ins w:id="157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1B100CF2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158" w:author="Patrick Fargialla" w:date="2023-08-15T11:39:00Z"/>
        </w:trPr>
        <w:tc>
          <w:tcPr>
            <w:tcW w:w="0" w:type="auto"/>
            <w:noWrap/>
            <w:hideMark/>
          </w:tcPr>
          <w:p w14:paraId="673695B6" w14:textId="77777777" w:rsidR="00332A79" w:rsidRPr="00332A79" w:rsidRDefault="00332A79">
            <w:pPr>
              <w:rPr>
                <w:ins w:id="159" w:author="Patrick Fargialla" w:date="2023-08-15T11:39:00Z"/>
              </w:rPr>
            </w:pPr>
            <w:ins w:id="160" w:author="Patrick Fargialla" w:date="2023-08-15T11:39:00Z">
              <w:r w:rsidRPr="00332A79">
                <w:t>04</w:t>
              </w:r>
            </w:ins>
          </w:p>
        </w:tc>
        <w:tc>
          <w:tcPr>
            <w:tcW w:w="0" w:type="auto"/>
            <w:noWrap/>
            <w:hideMark/>
          </w:tcPr>
          <w:p w14:paraId="341A5EEE" w14:textId="77777777" w:rsidR="00332A79" w:rsidRPr="00332A79" w:rsidRDefault="00332A79">
            <w:pPr>
              <w:rPr>
                <w:ins w:id="161" w:author="Patrick Fargialla" w:date="2023-08-15T11:39:00Z"/>
              </w:rPr>
            </w:pPr>
            <w:ins w:id="162" w:author="Patrick Fargialla" w:date="2023-08-15T11:39:00Z">
              <w:r w:rsidRPr="00332A79">
                <w:t>Tetrathlon</w:t>
              </w:r>
            </w:ins>
          </w:p>
        </w:tc>
        <w:tc>
          <w:tcPr>
            <w:tcW w:w="0" w:type="auto"/>
            <w:noWrap/>
            <w:hideMark/>
          </w:tcPr>
          <w:p w14:paraId="4AF2F84A" w14:textId="77777777" w:rsidR="00332A79" w:rsidRPr="00332A79" w:rsidRDefault="00332A79">
            <w:pPr>
              <w:rPr>
                <w:ins w:id="163" w:author="Patrick Fargialla" w:date="2023-08-15T11:39:00Z"/>
              </w:rPr>
            </w:pPr>
            <w:ins w:id="164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662BFE28" w14:textId="77777777" w:rsidR="00332A79" w:rsidRPr="00332A79" w:rsidRDefault="00332A79">
            <w:pPr>
              <w:rPr>
                <w:ins w:id="165" w:author="Patrick Fargialla" w:date="2023-08-15T11:39:00Z"/>
              </w:rPr>
            </w:pPr>
            <w:ins w:id="166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0E8B5039" w14:textId="77777777" w:rsidTr="009F6851">
        <w:trPr>
          <w:trHeight w:val="290"/>
          <w:ins w:id="167" w:author="Patrick Fargialla" w:date="2023-08-15T11:39:00Z"/>
        </w:trPr>
        <w:tc>
          <w:tcPr>
            <w:tcW w:w="0" w:type="auto"/>
            <w:noWrap/>
            <w:hideMark/>
          </w:tcPr>
          <w:p w14:paraId="7316A88B" w14:textId="77777777" w:rsidR="00332A79" w:rsidRPr="00332A79" w:rsidRDefault="00332A79">
            <w:pPr>
              <w:rPr>
                <w:ins w:id="168" w:author="Patrick Fargialla" w:date="2023-08-15T11:39:00Z"/>
              </w:rPr>
            </w:pPr>
            <w:ins w:id="169" w:author="Patrick Fargialla" w:date="2023-08-15T11:39:00Z">
              <w:r w:rsidRPr="00332A79">
                <w:t>05</w:t>
              </w:r>
            </w:ins>
          </w:p>
        </w:tc>
        <w:tc>
          <w:tcPr>
            <w:tcW w:w="0" w:type="auto"/>
            <w:noWrap/>
            <w:hideMark/>
          </w:tcPr>
          <w:p w14:paraId="474CC2A0" w14:textId="77777777" w:rsidR="00332A79" w:rsidRPr="00332A79" w:rsidRDefault="00332A79">
            <w:pPr>
              <w:rPr>
                <w:ins w:id="170" w:author="Patrick Fargialla" w:date="2023-08-15T11:39:00Z"/>
              </w:rPr>
            </w:pPr>
            <w:ins w:id="171" w:author="Patrick Fargialla" w:date="2023-08-15T11:39:00Z">
              <w:r w:rsidRPr="00332A79">
                <w:t>Pentathlon</w:t>
              </w:r>
            </w:ins>
          </w:p>
        </w:tc>
        <w:tc>
          <w:tcPr>
            <w:tcW w:w="0" w:type="auto"/>
            <w:noWrap/>
            <w:hideMark/>
          </w:tcPr>
          <w:p w14:paraId="61DF9EA5" w14:textId="77777777" w:rsidR="00332A79" w:rsidRPr="00332A79" w:rsidRDefault="00332A79">
            <w:pPr>
              <w:rPr>
                <w:ins w:id="172" w:author="Patrick Fargialla" w:date="2023-08-15T11:39:00Z"/>
              </w:rPr>
            </w:pPr>
            <w:ins w:id="173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AD612F4" w14:textId="77777777" w:rsidR="00332A79" w:rsidRPr="00332A79" w:rsidRDefault="00332A79">
            <w:pPr>
              <w:rPr>
                <w:ins w:id="174" w:author="Patrick Fargialla" w:date="2023-08-15T11:39:00Z"/>
              </w:rPr>
            </w:pPr>
            <w:ins w:id="175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751E22AB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176" w:author="Patrick Fargialla" w:date="2023-08-15T11:39:00Z"/>
        </w:trPr>
        <w:tc>
          <w:tcPr>
            <w:tcW w:w="0" w:type="auto"/>
            <w:noWrap/>
            <w:hideMark/>
          </w:tcPr>
          <w:p w14:paraId="21E14E2C" w14:textId="77777777" w:rsidR="00332A79" w:rsidRPr="00332A79" w:rsidRDefault="00332A79">
            <w:pPr>
              <w:rPr>
                <w:ins w:id="177" w:author="Patrick Fargialla" w:date="2023-08-15T11:39:00Z"/>
              </w:rPr>
            </w:pPr>
            <w:ins w:id="178" w:author="Patrick Fargialla" w:date="2023-08-15T11:39:00Z">
              <w:r w:rsidRPr="00332A79">
                <w:t>07</w:t>
              </w:r>
            </w:ins>
          </w:p>
        </w:tc>
        <w:tc>
          <w:tcPr>
            <w:tcW w:w="0" w:type="auto"/>
            <w:noWrap/>
            <w:hideMark/>
          </w:tcPr>
          <w:p w14:paraId="5B80A0A2" w14:textId="77777777" w:rsidR="00332A79" w:rsidRPr="00332A79" w:rsidRDefault="00332A79">
            <w:pPr>
              <w:rPr>
                <w:ins w:id="179" w:author="Patrick Fargialla" w:date="2023-08-15T11:39:00Z"/>
              </w:rPr>
            </w:pPr>
            <w:ins w:id="180" w:author="Patrick Fargialla" w:date="2023-08-15T11:39:00Z">
              <w:r w:rsidRPr="00332A79">
                <w:t>Heptathlon</w:t>
              </w:r>
            </w:ins>
          </w:p>
        </w:tc>
        <w:tc>
          <w:tcPr>
            <w:tcW w:w="0" w:type="auto"/>
            <w:noWrap/>
            <w:hideMark/>
          </w:tcPr>
          <w:p w14:paraId="7E600B0E" w14:textId="77777777" w:rsidR="00332A79" w:rsidRPr="00332A79" w:rsidRDefault="00332A79">
            <w:pPr>
              <w:rPr>
                <w:ins w:id="181" w:author="Patrick Fargialla" w:date="2023-08-15T11:39:00Z"/>
              </w:rPr>
            </w:pPr>
            <w:ins w:id="182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45950B7A" w14:textId="77777777" w:rsidR="00332A79" w:rsidRPr="00332A79" w:rsidRDefault="00332A79">
            <w:pPr>
              <w:rPr>
                <w:ins w:id="183" w:author="Patrick Fargialla" w:date="2023-08-15T11:39:00Z"/>
              </w:rPr>
            </w:pPr>
            <w:ins w:id="184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346C6739" w14:textId="77777777" w:rsidTr="009F6851">
        <w:trPr>
          <w:trHeight w:val="290"/>
          <w:ins w:id="185" w:author="Patrick Fargialla" w:date="2023-08-15T11:39:00Z"/>
        </w:trPr>
        <w:tc>
          <w:tcPr>
            <w:tcW w:w="0" w:type="auto"/>
            <w:noWrap/>
            <w:hideMark/>
          </w:tcPr>
          <w:p w14:paraId="730085AB" w14:textId="77777777" w:rsidR="00332A79" w:rsidRPr="00332A79" w:rsidRDefault="00332A79">
            <w:pPr>
              <w:rPr>
                <w:ins w:id="186" w:author="Patrick Fargialla" w:date="2023-08-15T11:39:00Z"/>
              </w:rPr>
            </w:pPr>
            <w:ins w:id="187" w:author="Patrick Fargialla" w:date="2023-08-15T11:39:00Z">
              <w:r w:rsidRPr="00332A79">
                <w:t>08</w:t>
              </w:r>
            </w:ins>
          </w:p>
        </w:tc>
        <w:tc>
          <w:tcPr>
            <w:tcW w:w="0" w:type="auto"/>
            <w:noWrap/>
            <w:hideMark/>
          </w:tcPr>
          <w:p w14:paraId="7614F25F" w14:textId="77777777" w:rsidR="00332A79" w:rsidRPr="00332A79" w:rsidRDefault="00332A79">
            <w:pPr>
              <w:rPr>
                <w:ins w:id="188" w:author="Patrick Fargialla" w:date="2023-08-15T11:39:00Z"/>
              </w:rPr>
            </w:pPr>
            <w:ins w:id="189" w:author="Patrick Fargialla" w:date="2023-08-15T11:39:00Z">
              <w:r w:rsidRPr="00332A79">
                <w:t>Octathlon</w:t>
              </w:r>
            </w:ins>
          </w:p>
        </w:tc>
        <w:tc>
          <w:tcPr>
            <w:tcW w:w="0" w:type="auto"/>
            <w:noWrap/>
            <w:hideMark/>
          </w:tcPr>
          <w:p w14:paraId="15289206" w14:textId="77777777" w:rsidR="00332A79" w:rsidRPr="00332A79" w:rsidRDefault="00332A79">
            <w:pPr>
              <w:rPr>
                <w:ins w:id="190" w:author="Patrick Fargialla" w:date="2023-08-15T11:39:00Z"/>
              </w:rPr>
            </w:pPr>
            <w:ins w:id="191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0769F29" w14:textId="77777777" w:rsidR="00332A79" w:rsidRPr="00332A79" w:rsidRDefault="00332A79">
            <w:pPr>
              <w:rPr>
                <w:ins w:id="192" w:author="Patrick Fargialla" w:date="2023-08-15T11:39:00Z"/>
              </w:rPr>
            </w:pPr>
            <w:ins w:id="193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4DD2F397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194" w:author="Patrick Fargialla" w:date="2023-08-15T11:39:00Z"/>
        </w:trPr>
        <w:tc>
          <w:tcPr>
            <w:tcW w:w="0" w:type="auto"/>
            <w:noWrap/>
            <w:hideMark/>
          </w:tcPr>
          <w:p w14:paraId="23A54258" w14:textId="77777777" w:rsidR="00332A79" w:rsidRPr="00332A79" w:rsidRDefault="00332A79">
            <w:pPr>
              <w:rPr>
                <w:ins w:id="195" w:author="Patrick Fargialla" w:date="2023-08-15T11:39:00Z"/>
              </w:rPr>
            </w:pPr>
            <w:ins w:id="196" w:author="Patrick Fargialla" w:date="2023-08-15T11:39:00Z">
              <w:r w:rsidRPr="00332A79">
                <w:t>10</w:t>
              </w:r>
            </w:ins>
          </w:p>
        </w:tc>
        <w:tc>
          <w:tcPr>
            <w:tcW w:w="0" w:type="auto"/>
            <w:noWrap/>
            <w:hideMark/>
          </w:tcPr>
          <w:p w14:paraId="15EEE1CB" w14:textId="77777777" w:rsidR="00332A79" w:rsidRPr="00332A79" w:rsidRDefault="00332A79">
            <w:pPr>
              <w:rPr>
                <w:ins w:id="197" w:author="Patrick Fargialla" w:date="2023-08-15T11:39:00Z"/>
              </w:rPr>
            </w:pPr>
            <w:ins w:id="198" w:author="Patrick Fargialla" w:date="2023-08-15T11:39:00Z">
              <w:r w:rsidRPr="00332A79">
                <w:t>Decathlon</w:t>
              </w:r>
            </w:ins>
          </w:p>
        </w:tc>
        <w:tc>
          <w:tcPr>
            <w:tcW w:w="0" w:type="auto"/>
            <w:noWrap/>
            <w:hideMark/>
          </w:tcPr>
          <w:p w14:paraId="72C5D830" w14:textId="77777777" w:rsidR="00332A79" w:rsidRPr="00332A79" w:rsidRDefault="00332A79">
            <w:pPr>
              <w:rPr>
                <w:ins w:id="199" w:author="Patrick Fargialla" w:date="2023-08-15T11:39:00Z"/>
              </w:rPr>
            </w:pPr>
            <w:ins w:id="200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2B03B136" w14:textId="77777777" w:rsidR="00332A79" w:rsidRPr="00332A79" w:rsidRDefault="00332A79">
            <w:pPr>
              <w:rPr>
                <w:ins w:id="201" w:author="Patrick Fargialla" w:date="2023-08-15T11:39:00Z"/>
              </w:rPr>
            </w:pPr>
            <w:ins w:id="202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57A34FEC" w14:textId="77777777" w:rsidTr="009F6851">
        <w:trPr>
          <w:trHeight w:val="290"/>
          <w:ins w:id="203" w:author="Patrick Fargialla" w:date="2023-08-15T11:39:00Z"/>
        </w:trPr>
        <w:tc>
          <w:tcPr>
            <w:tcW w:w="0" w:type="auto"/>
            <w:noWrap/>
            <w:hideMark/>
          </w:tcPr>
          <w:p w14:paraId="17169999" w14:textId="77777777" w:rsidR="00332A79" w:rsidRPr="00332A79" w:rsidRDefault="00332A79">
            <w:pPr>
              <w:rPr>
                <w:ins w:id="204" w:author="Patrick Fargialla" w:date="2023-08-15T11:39:00Z"/>
              </w:rPr>
            </w:pPr>
            <w:ins w:id="205" w:author="Patrick Fargialla" w:date="2023-08-15T11:39:00Z">
              <w:r w:rsidRPr="00332A79">
                <w:t>TP</w:t>
              </w:r>
            </w:ins>
          </w:p>
        </w:tc>
        <w:tc>
          <w:tcPr>
            <w:tcW w:w="0" w:type="auto"/>
            <w:noWrap/>
            <w:hideMark/>
          </w:tcPr>
          <w:p w14:paraId="590F5048" w14:textId="77777777" w:rsidR="00332A79" w:rsidRPr="00332A79" w:rsidRDefault="00332A79">
            <w:pPr>
              <w:rPr>
                <w:ins w:id="206" w:author="Patrick Fargialla" w:date="2023-08-15T11:39:00Z"/>
              </w:rPr>
            </w:pPr>
            <w:ins w:id="207" w:author="Patrick Fargialla" w:date="2023-08-15T11:39:00Z">
              <w:r w:rsidRPr="00332A79">
                <w:t>Team Points</w:t>
              </w:r>
            </w:ins>
          </w:p>
        </w:tc>
        <w:tc>
          <w:tcPr>
            <w:tcW w:w="0" w:type="auto"/>
            <w:noWrap/>
            <w:hideMark/>
          </w:tcPr>
          <w:p w14:paraId="05257E26" w14:textId="77777777" w:rsidR="00332A79" w:rsidRPr="00332A79" w:rsidRDefault="00332A79">
            <w:pPr>
              <w:rPr>
                <w:ins w:id="208" w:author="Patrick Fargialla" w:date="2023-08-15T11:39:00Z"/>
              </w:rPr>
            </w:pPr>
            <w:ins w:id="209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0A6535C6" w14:textId="77777777" w:rsidR="00332A79" w:rsidRPr="00332A79" w:rsidRDefault="00332A79">
            <w:pPr>
              <w:rPr>
                <w:ins w:id="210" w:author="Patrick Fargialla" w:date="2023-08-15T11:39:00Z"/>
              </w:rPr>
            </w:pPr>
            <w:ins w:id="211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0B725336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212" w:author="Patrick Fargialla" w:date="2023-08-15T11:39:00Z"/>
        </w:trPr>
        <w:tc>
          <w:tcPr>
            <w:tcW w:w="0" w:type="auto"/>
            <w:noWrap/>
            <w:hideMark/>
          </w:tcPr>
          <w:p w14:paraId="31719919" w14:textId="77777777" w:rsidR="00332A79" w:rsidRPr="00332A79" w:rsidRDefault="00332A79">
            <w:pPr>
              <w:rPr>
                <w:ins w:id="213" w:author="Patrick Fargialla" w:date="2023-08-15T11:39:00Z"/>
              </w:rPr>
            </w:pPr>
            <w:ins w:id="214" w:author="Patrick Fargialla" w:date="2023-08-15T11:39:00Z">
              <w:r w:rsidRPr="00332A79">
                <w:t>YB</w:t>
              </w:r>
            </w:ins>
          </w:p>
        </w:tc>
        <w:tc>
          <w:tcPr>
            <w:tcW w:w="0" w:type="auto"/>
            <w:noWrap/>
            <w:hideMark/>
          </w:tcPr>
          <w:p w14:paraId="6E0B3064" w14:textId="77777777" w:rsidR="00332A79" w:rsidRPr="00332A79" w:rsidRDefault="00332A79">
            <w:pPr>
              <w:rPr>
                <w:ins w:id="215" w:author="Patrick Fargialla" w:date="2023-08-15T11:39:00Z"/>
              </w:rPr>
            </w:pPr>
            <w:ins w:id="216" w:author="Patrick Fargialla" w:date="2023-08-15T11:39:00Z">
              <w:r w:rsidRPr="00332A79">
                <w:t>Year's Best Overall</w:t>
              </w:r>
            </w:ins>
          </w:p>
        </w:tc>
        <w:tc>
          <w:tcPr>
            <w:tcW w:w="0" w:type="auto"/>
            <w:noWrap/>
            <w:hideMark/>
          </w:tcPr>
          <w:p w14:paraId="6E51B89A" w14:textId="77777777" w:rsidR="00332A79" w:rsidRPr="00332A79" w:rsidRDefault="00332A79">
            <w:pPr>
              <w:rPr>
                <w:ins w:id="217" w:author="Patrick Fargialla" w:date="2023-08-15T11:39:00Z"/>
              </w:rPr>
            </w:pPr>
            <w:ins w:id="218" w:author="Patrick Fargialla" w:date="2023-08-15T11:39:00Z">
              <w:r w:rsidRPr="00332A79">
                <w:t>+</w:t>
              </w:r>
            </w:ins>
          </w:p>
        </w:tc>
        <w:tc>
          <w:tcPr>
            <w:tcW w:w="0" w:type="auto"/>
            <w:noWrap/>
            <w:hideMark/>
          </w:tcPr>
          <w:p w14:paraId="5023E0C2" w14:textId="77777777" w:rsidR="00332A79" w:rsidRPr="00332A79" w:rsidRDefault="00332A79">
            <w:pPr>
              <w:rPr>
                <w:ins w:id="219" w:author="Patrick Fargialla" w:date="2023-08-15T11:39:00Z"/>
              </w:rPr>
            </w:pPr>
            <w:ins w:id="220" w:author="Patrick Fargialla" w:date="2023-08-15T11:39:00Z">
              <w:r w:rsidRPr="00332A79">
                <w:t>points</w:t>
              </w:r>
            </w:ins>
          </w:p>
        </w:tc>
      </w:tr>
      <w:tr w:rsidR="009F6851" w:rsidRPr="00332A79" w14:paraId="47FFB39A" w14:textId="77777777" w:rsidTr="009F6851">
        <w:trPr>
          <w:trHeight w:val="290"/>
          <w:ins w:id="221" w:author="Patrick Fargialla" w:date="2023-08-15T11:39:00Z"/>
        </w:trPr>
        <w:tc>
          <w:tcPr>
            <w:tcW w:w="0" w:type="auto"/>
            <w:noWrap/>
            <w:hideMark/>
          </w:tcPr>
          <w:p w14:paraId="3BEF0533" w14:textId="77777777" w:rsidR="00332A79" w:rsidRPr="00332A79" w:rsidRDefault="00332A79">
            <w:pPr>
              <w:rPr>
                <w:ins w:id="222" w:author="Patrick Fargialla" w:date="2023-08-15T11:39:00Z"/>
              </w:rPr>
            </w:pPr>
            <w:ins w:id="223" w:author="Patrick Fargialla" w:date="2023-08-15T11:39:00Z">
              <w:r w:rsidRPr="00332A79">
                <w:t>4M</w:t>
              </w:r>
            </w:ins>
          </w:p>
        </w:tc>
        <w:tc>
          <w:tcPr>
            <w:tcW w:w="0" w:type="auto"/>
            <w:noWrap/>
            <w:hideMark/>
          </w:tcPr>
          <w:p w14:paraId="5BA75369" w14:textId="77777777" w:rsidR="00332A79" w:rsidRPr="00332A79" w:rsidRDefault="00332A79">
            <w:pPr>
              <w:rPr>
                <w:ins w:id="224" w:author="Patrick Fargialla" w:date="2023-08-15T11:39:00Z"/>
              </w:rPr>
            </w:pPr>
            <w:ins w:id="225" w:author="Patrick Fargialla" w:date="2023-08-15T11:39:00Z">
              <w:r w:rsidRPr="00332A79">
                <w:t>Medley</w:t>
              </w:r>
            </w:ins>
          </w:p>
        </w:tc>
        <w:tc>
          <w:tcPr>
            <w:tcW w:w="0" w:type="auto"/>
            <w:noWrap/>
            <w:hideMark/>
          </w:tcPr>
          <w:p w14:paraId="2AFF93FA" w14:textId="77777777" w:rsidR="00332A79" w:rsidRPr="00332A79" w:rsidRDefault="00332A79">
            <w:pPr>
              <w:rPr>
                <w:ins w:id="226" w:author="Patrick Fargialla" w:date="2023-08-15T11:39:00Z"/>
              </w:rPr>
            </w:pPr>
            <w:ins w:id="227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29DCB0C5" w14:textId="77777777" w:rsidR="00332A79" w:rsidRPr="00332A79" w:rsidRDefault="00332A79">
            <w:pPr>
              <w:rPr>
                <w:ins w:id="228" w:author="Patrick Fargialla" w:date="2023-08-15T11:39:00Z"/>
              </w:rPr>
            </w:pPr>
            <w:ins w:id="229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40F6C7AE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230" w:author="Patrick Fargialla" w:date="2023-08-15T11:39:00Z"/>
        </w:trPr>
        <w:tc>
          <w:tcPr>
            <w:tcW w:w="0" w:type="auto"/>
            <w:noWrap/>
            <w:hideMark/>
          </w:tcPr>
          <w:p w14:paraId="5A81779F" w14:textId="77777777" w:rsidR="00332A79" w:rsidRPr="00332A79" w:rsidRDefault="00332A79">
            <w:pPr>
              <w:rPr>
                <w:ins w:id="231" w:author="Patrick Fargialla" w:date="2023-08-15T11:39:00Z"/>
              </w:rPr>
            </w:pPr>
            <w:ins w:id="232" w:author="Patrick Fargialla" w:date="2023-08-15T11:39:00Z">
              <w:r w:rsidRPr="00332A79">
                <w:t>4R</w:t>
              </w:r>
            </w:ins>
          </w:p>
        </w:tc>
        <w:tc>
          <w:tcPr>
            <w:tcW w:w="0" w:type="auto"/>
            <w:noWrap/>
            <w:hideMark/>
          </w:tcPr>
          <w:p w14:paraId="33D7073F" w14:textId="77777777" w:rsidR="00332A79" w:rsidRPr="00332A79" w:rsidRDefault="00332A79">
            <w:pPr>
              <w:rPr>
                <w:ins w:id="233" w:author="Patrick Fargialla" w:date="2023-08-15T11:39:00Z"/>
              </w:rPr>
            </w:pPr>
            <w:ins w:id="234" w:author="Patrick Fargialla" w:date="2023-08-15T11:39:00Z">
              <w:r w:rsidRPr="00332A79">
                <w:t>Relay</w:t>
              </w:r>
            </w:ins>
          </w:p>
        </w:tc>
        <w:tc>
          <w:tcPr>
            <w:tcW w:w="0" w:type="auto"/>
            <w:noWrap/>
            <w:hideMark/>
          </w:tcPr>
          <w:p w14:paraId="0C322842" w14:textId="77777777" w:rsidR="00332A79" w:rsidRPr="00332A79" w:rsidRDefault="00332A79">
            <w:pPr>
              <w:rPr>
                <w:ins w:id="235" w:author="Patrick Fargialla" w:date="2023-08-15T11:39:00Z"/>
              </w:rPr>
            </w:pPr>
            <w:ins w:id="236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7B3F2837" w14:textId="77777777" w:rsidR="00332A79" w:rsidRPr="00332A79" w:rsidRDefault="00332A79">
            <w:pPr>
              <w:rPr>
                <w:ins w:id="237" w:author="Patrick Fargialla" w:date="2023-08-15T11:39:00Z"/>
              </w:rPr>
            </w:pPr>
            <w:ins w:id="238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30F70373" w14:textId="77777777" w:rsidTr="009F6851">
        <w:trPr>
          <w:trHeight w:val="290"/>
          <w:ins w:id="239" w:author="Patrick Fargialla" w:date="2023-08-15T11:39:00Z"/>
        </w:trPr>
        <w:tc>
          <w:tcPr>
            <w:tcW w:w="0" w:type="auto"/>
            <w:noWrap/>
            <w:hideMark/>
          </w:tcPr>
          <w:p w14:paraId="5657483C" w14:textId="77777777" w:rsidR="00332A79" w:rsidRPr="00332A79" w:rsidRDefault="00332A79">
            <w:pPr>
              <w:rPr>
                <w:ins w:id="240" w:author="Patrick Fargialla" w:date="2023-08-15T11:39:00Z"/>
              </w:rPr>
            </w:pPr>
            <w:ins w:id="241" w:author="Patrick Fargialla" w:date="2023-08-15T11:39:00Z">
              <w:r w:rsidRPr="00332A79">
                <w:t>D</w:t>
              </w:r>
            </w:ins>
          </w:p>
        </w:tc>
        <w:tc>
          <w:tcPr>
            <w:tcW w:w="0" w:type="auto"/>
            <w:noWrap/>
            <w:hideMark/>
          </w:tcPr>
          <w:p w14:paraId="6D7B0075" w14:textId="77777777" w:rsidR="00332A79" w:rsidRPr="00332A79" w:rsidRDefault="00332A79">
            <w:pPr>
              <w:rPr>
                <w:ins w:id="242" w:author="Patrick Fargialla" w:date="2023-08-15T11:39:00Z"/>
              </w:rPr>
            </w:pPr>
            <w:ins w:id="243" w:author="Patrick Fargialla" w:date="2023-08-15T11:39:00Z">
              <w:r w:rsidRPr="00332A79">
                <w:t>Dash</w:t>
              </w:r>
            </w:ins>
          </w:p>
        </w:tc>
        <w:tc>
          <w:tcPr>
            <w:tcW w:w="0" w:type="auto"/>
            <w:noWrap/>
            <w:hideMark/>
          </w:tcPr>
          <w:p w14:paraId="4F718314" w14:textId="77777777" w:rsidR="00332A79" w:rsidRPr="00332A79" w:rsidRDefault="00332A79">
            <w:pPr>
              <w:rPr>
                <w:ins w:id="244" w:author="Patrick Fargialla" w:date="2023-08-15T11:39:00Z"/>
              </w:rPr>
            </w:pPr>
            <w:ins w:id="245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50BE883B" w14:textId="77777777" w:rsidR="00332A79" w:rsidRPr="00332A79" w:rsidRDefault="00332A79">
            <w:pPr>
              <w:rPr>
                <w:ins w:id="246" w:author="Patrick Fargialla" w:date="2023-08-15T11:39:00Z"/>
              </w:rPr>
            </w:pPr>
            <w:ins w:id="247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5DA9212B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248" w:author="Patrick Fargialla" w:date="2023-08-15T11:39:00Z"/>
        </w:trPr>
        <w:tc>
          <w:tcPr>
            <w:tcW w:w="0" w:type="auto"/>
            <w:noWrap/>
            <w:hideMark/>
          </w:tcPr>
          <w:p w14:paraId="33D4B1DE" w14:textId="77777777" w:rsidR="00332A79" w:rsidRPr="00332A79" w:rsidRDefault="00332A79">
            <w:pPr>
              <w:rPr>
                <w:ins w:id="249" w:author="Patrick Fargialla" w:date="2023-08-15T11:39:00Z"/>
              </w:rPr>
            </w:pPr>
            <w:ins w:id="250" w:author="Patrick Fargialla" w:date="2023-08-15T11:39:00Z">
              <w:r w:rsidRPr="00332A79">
                <w:t>H</w:t>
              </w:r>
            </w:ins>
          </w:p>
        </w:tc>
        <w:tc>
          <w:tcPr>
            <w:tcW w:w="0" w:type="auto"/>
            <w:noWrap/>
            <w:hideMark/>
          </w:tcPr>
          <w:p w14:paraId="01B8656C" w14:textId="77777777" w:rsidR="00332A79" w:rsidRPr="00332A79" w:rsidRDefault="00332A79">
            <w:pPr>
              <w:rPr>
                <w:ins w:id="251" w:author="Patrick Fargialla" w:date="2023-08-15T11:39:00Z"/>
              </w:rPr>
            </w:pPr>
            <w:ins w:id="252" w:author="Patrick Fargialla" w:date="2023-08-15T11:39:00Z">
              <w:r w:rsidRPr="00332A79">
                <w:t>Hurdles</w:t>
              </w:r>
            </w:ins>
          </w:p>
        </w:tc>
        <w:tc>
          <w:tcPr>
            <w:tcW w:w="0" w:type="auto"/>
            <w:noWrap/>
            <w:hideMark/>
          </w:tcPr>
          <w:p w14:paraId="061314BE" w14:textId="77777777" w:rsidR="00332A79" w:rsidRPr="00332A79" w:rsidRDefault="00332A79">
            <w:pPr>
              <w:rPr>
                <w:ins w:id="253" w:author="Patrick Fargialla" w:date="2023-08-15T11:39:00Z"/>
              </w:rPr>
            </w:pPr>
            <w:ins w:id="254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250F7931" w14:textId="77777777" w:rsidR="00332A79" w:rsidRPr="00332A79" w:rsidRDefault="00332A79">
            <w:pPr>
              <w:rPr>
                <w:ins w:id="255" w:author="Patrick Fargialla" w:date="2023-08-15T11:39:00Z"/>
              </w:rPr>
            </w:pPr>
            <w:ins w:id="256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51AAAE54" w14:textId="77777777" w:rsidTr="009F6851">
        <w:trPr>
          <w:trHeight w:val="290"/>
          <w:ins w:id="257" w:author="Patrick Fargialla" w:date="2023-08-15T11:39:00Z"/>
        </w:trPr>
        <w:tc>
          <w:tcPr>
            <w:tcW w:w="0" w:type="auto"/>
            <w:noWrap/>
            <w:hideMark/>
          </w:tcPr>
          <w:p w14:paraId="3C6A5CB1" w14:textId="77777777" w:rsidR="00332A79" w:rsidRPr="00332A79" w:rsidRDefault="00332A79">
            <w:pPr>
              <w:rPr>
                <w:ins w:id="258" w:author="Patrick Fargialla" w:date="2023-08-15T11:39:00Z"/>
              </w:rPr>
            </w:pPr>
            <w:ins w:id="259" w:author="Patrick Fargialla" w:date="2023-08-15T11:39:00Z">
              <w:r w:rsidRPr="00332A79">
                <w:t>HM</w:t>
              </w:r>
            </w:ins>
          </w:p>
        </w:tc>
        <w:tc>
          <w:tcPr>
            <w:tcW w:w="0" w:type="auto"/>
            <w:noWrap/>
            <w:hideMark/>
          </w:tcPr>
          <w:p w14:paraId="5772C59F" w14:textId="77777777" w:rsidR="00332A79" w:rsidRPr="00332A79" w:rsidRDefault="00332A79">
            <w:pPr>
              <w:rPr>
                <w:ins w:id="260" w:author="Patrick Fargialla" w:date="2023-08-15T11:39:00Z"/>
              </w:rPr>
            </w:pPr>
            <w:ins w:id="261" w:author="Patrick Fargialla" w:date="2023-08-15T11:39:00Z">
              <w:r w:rsidRPr="00332A79">
                <w:t>Half-Marathon</w:t>
              </w:r>
            </w:ins>
          </w:p>
        </w:tc>
        <w:tc>
          <w:tcPr>
            <w:tcW w:w="0" w:type="auto"/>
            <w:noWrap/>
            <w:hideMark/>
          </w:tcPr>
          <w:p w14:paraId="6A44A578" w14:textId="77777777" w:rsidR="00332A79" w:rsidRPr="00332A79" w:rsidRDefault="00332A79">
            <w:pPr>
              <w:rPr>
                <w:ins w:id="262" w:author="Patrick Fargialla" w:date="2023-08-15T11:39:00Z"/>
              </w:rPr>
            </w:pPr>
            <w:ins w:id="263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668CEA65" w14:textId="77777777" w:rsidR="00332A79" w:rsidRPr="00332A79" w:rsidRDefault="00332A79">
            <w:pPr>
              <w:rPr>
                <w:ins w:id="264" w:author="Patrick Fargialla" w:date="2023-08-15T11:39:00Z"/>
              </w:rPr>
            </w:pPr>
            <w:ins w:id="265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3B373E84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266" w:author="Patrick Fargialla" w:date="2023-08-15T11:39:00Z"/>
        </w:trPr>
        <w:tc>
          <w:tcPr>
            <w:tcW w:w="0" w:type="auto"/>
            <w:noWrap/>
            <w:hideMark/>
          </w:tcPr>
          <w:p w14:paraId="44B3D88B" w14:textId="77777777" w:rsidR="00332A79" w:rsidRPr="00332A79" w:rsidRDefault="00332A79">
            <w:pPr>
              <w:rPr>
                <w:ins w:id="267" w:author="Patrick Fargialla" w:date="2023-08-15T11:39:00Z"/>
              </w:rPr>
            </w:pPr>
            <w:ins w:id="268" w:author="Patrick Fargialla" w:date="2023-08-15T11:39:00Z">
              <w:r w:rsidRPr="00332A79">
                <w:t>HMC</w:t>
              </w:r>
            </w:ins>
          </w:p>
        </w:tc>
        <w:tc>
          <w:tcPr>
            <w:tcW w:w="0" w:type="auto"/>
            <w:noWrap/>
            <w:hideMark/>
          </w:tcPr>
          <w:p w14:paraId="42873519" w14:textId="77777777" w:rsidR="00332A79" w:rsidRPr="00332A79" w:rsidRDefault="00332A79">
            <w:pPr>
              <w:rPr>
                <w:ins w:id="269" w:author="Patrick Fargialla" w:date="2023-08-15T11:39:00Z"/>
              </w:rPr>
            </w:pPr>
            <w:ins w:id="270" w:author="Patrick Fargialla" w:date="2023-08-15T11:39:00Z">
              <w:r w:rsidRPr="00332A79">
                <w:t>Half-Marathon Chip</w:t>
              </w:r>
            </w:ins>
          </w:p>
        </w:tc>
        <w:tc>
          <w:tcPr>
            <w:tcW w:w="0" w:type="auto"/>
            <w:noWrap/>
            <w:hideMark/>
          </w:tcPr>
          <w:p w14:paraId="4FC9F710" w14:textId="77777777" w:rsidR="00332A79" w:rsidRPr="00332A79" w:rsidRDefault="00332A79">
            <w:pPr>
              <w:rPr>
                <w:ins w:id="271" w:author="Patrick Fargialla" w:date="2023-08-15T11:39:00Z"/>
              </w:rPr>
            </w:pPr>
            <w:ins w:id="272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1217EEF7" w14:textId="77777777" w:rsidR="00332A79" w:rsidRPr="00332A79" w:rsidRDefault="00332A79">
            <w:pPr>
              <w:rPr>
                <w:ins w:id="273" w:author="Patrick Fargialla" w:date="2023-08-15T11:39:00Z"/>
              </w:rPr>
            </w:pPr>
            <w:ins w:id="274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366D2523" w14:textId="77777777" w:rsidTr="009F6851">
        <w:trPr>
          <w:trHeight w:val="290"/>
          <w:ins w:id="275" w:author="Patrick Fargialla" w:date="2023-08-15T11:39:00Z"/>
        </w:trPr>
        <w:tc>
          <w:tcPr>
            <w:tcW w:w="0" w:type="auto"/>
            <w:noWrap/>
            <w:hideMark/>
          </w:tcPr>
          <w:p w14:paraId="51661E0D" w14:textId="77777777" w:rsidR="00332A79" w:rsidRPr="00332A79" w:rsidRDefault="00332A79">
            <w:pPr>
              <w:rPr>
                <w:ins w:id="276" w:author="Patrick Fargialla" w:date="2023-08-15T11:39:00Z"/>
              </w:rPr>
            </w:pPr>
            <w:ins w:id="277" w:author="Patrick Fargialla" w:date="2023-08-15T11:39:00Z">
              <w:r w:rsidRPr="00332A79">
                <w:t>M</w:t>
              </w:r>
            </w:ins>
          </w:p>
        </w:tc>
        <w:tc>
          <w:tcPr>
            <w:tcW w:w="0" w:type="auto"/>
            <w:noWrap/>
            <w:hideMark/>
          </w:tcPr>
          <w:p w14:paraId="559BB93B" w14:textId="77777777" w:rsidR="00332A79" w:rsidRPr="00332A79" w:rsidRDefault="00332A79">
            <w:pPr>
              <w:rPr>
                <w:ins w:id="278" w:author="Patrick Fargialla" w:date="2023-08-15T11:39:00Z"/>
              </w:rPr>
            </w:pPr>
            <w:ins w:id="279" w:author="Patrick Fargialla" w:date="2023-08-15T11:39:00Z">
              <w:r w:rsidRPr="00332A79">
                <w:t>Marathon</w:t>
              </w:r>
            </w:ins>
          </w:p>
        </w:tc>
        <w:tc>
          <w:tcPr>
            <w:tcW w:w="0" w:type="auto"/>
            <w:noWrap/>
            <w:hideMark/>
          </w:tcPr>
          <w:p w14:paraId="0F0F46FE" w14:textId="77777777" w:rsidR="00332A79" w:rsidRPr="00332A79" w:rsidRDefault="00332A79">
            <w:pPr>
              <w:rPr>
                <w:ins w:id="280" w:author="Patrick Fargialla" w:date="2023-08-15T11:39:00Z"/>
              </w:rPr>
            </w:pPr>
            <w:ins w:id="281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5823460E" w14:textId="77777777" w:rsidR="00332A79" w:rsidRPr="00332A79" w:rsidRDefault="00332A79">
            <w:pPr>
              <w:rPr>
                <w:ins w:id="282" w:author="Patrick Fargialla" w:date="2023-08-15T11:39:00Z"/>
              </w:rPr>
            </w:pPr>
            <w:ins w:id="283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654F5A75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284" w:author="Patrick Fargialla" w:date="2023-08-15T11:39:00Z"/>
        </w:trPr>
        <w:tc>
          <w:tcPr>
            <w:tcW w:w="0" w:type="auto"/>
            <w:noWrap/>
            <w:hideMark/>
          </w:tcPr>
          <w:p w14:paraId="1FFB74FF" w14:textId="77777777" w:rsidR="00332A79" w:rsidRPr="00332A79" w:rsidRDefault="00332A79">
            <w:pPr>
              <w:rPr>
                <w:ins w:id="285" w:author="Patrick Fargialla" w:date="2023-08-15T11:39:00Z"/>
              </w:rPr>
            </w:pPr>
            <w:ins w:id="286" w:author="Patrick Fargialla" w:date="2023-08-15T11:39:00Z">
              <w:r w:rsidRPr="00332A79">
                <w:t>MC</w:t>
              </w:r>
            </w:ins>
          </w:p>
        </w:tc>
        <w:tc>
          <w:tcPr>
            <w:tcW w:w="0" w:type="auto"/>
            <w:noWrap/>
            <w:hideMark/>
          </w:tcPr>
          <w:p w14:paraId="0CC41B4E" w14:textId="77777777" w:rsidR="00332A79" w:rsidRPr="00332A79" w:rsidRDefault="00332A79">
            <w:pPr>
              <w:rPr>
                <w:ins w:id="287" w:author="Patrick Fargialla" w:date="2023-08-15T11:39:00Z"/>
              </w:rPr>
            </w:pPr>
            <w:ins w:id="288" w:author="Patrick Fargialla" w:date="2023-08-15T11:39:00Z">
              <w:r w:rsidRPr="00332A79">
                <w:t>Marathon Chip</w:t>
              </w:r>
            </w:ins>
          </w:p>
        </w:tc>
        <w:tc>
          <w:tcPr>
            <w:tcW w:w="0" w:type="auto"/>
            <w:noWrap/>
            <w:hideMark/>
          </w:tcPr>
          <w:p w14:paraId="643E6861" w14:textId="77777777" w:rsidR="00332A79" w:rsidRPr="00332A79" w:rsidRDefault="00332A79">
            <w:pPr>
              <w:rPr>
                <w:ins w:id="289" w:author="Patrick Fargialla" w:date="2023-08-15T11:39:00Z"/>
              </w:rPr>
            </w:pPr>
            <w:ins w:id="290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49373093" w14:textId="77777777" w:rsidR="00332A79" w:rsidRPr="00332A79" w:rsidRDefault="00332A79">
            <w:pPr>
              <w:rPr>
                <w:ins w:id="291" w:author="Patrick Fargialla" w:date="2023-08-15T11:39:00Z"/>
              </w:rPr>
            </w:pPr>
            <w:ins w:id="292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6226655A" w14:textId="77777777" w:rsidTr="009F6851">
        <w:trPr>
          <w:trHeight w:val="290"/>
          <w:ins w:id="293" w:author="Patrick Fargialla" w:date="2023-08-15T11:39:00Z"/>
        </w:trPr>
        <w:tc>
          <w:tcPr>
            <w:tcW w:w="0" w:type="auto"/>
            <w:noWrap/>
            <w:hideMark/>
          </w:tcPr>
          <w:p w14:paraId="304E194A" w14:textId="77777777" w:rsidR="00332A79" w:rsidRPr="00332A79" w:rsidRDefault="00332A79">
            <w:pPr>
              <w:rPr>
                <w:ins w:id="294" w:author="Patrick Fargialla" w:date="2023-08-15T11:39:00Z"/>
              </w:rPr>
            </w:pPr>
            <w:ins w:id="295" w:author="Patrick Fargialla" w:date="2023-08-15T11:39:00Z">
              <w:r w:rsidRPr="00332A79">
                <w:t>R</w:t>
              </w:r>
            </w:ins>
          </w:p>
        </w:tc>
        <w:tc>
          <w:tcPr>
            <w:tcW w:w="0" w:type="auto"/>
            <w:noWrap/>
            <w:hideMark/>
          </w:tcPr>
          <w:p w14:paraId="3F2CFD1B" w14:textId="77777777" w:rsidR="00332A79" w:rsidRPr="00332A79" w:rsidRDefault="00332A79">
            <w:pPr>
              <w:rPr>
                <w:ins w:id="296" w:author="Patrick Fargialla" w:date="2023-08-15T11:39:00Z"/>
              </w:rPr>
            </w:pPr>
            <w:ins w:id="297" w:author="Patrick Fargialla" w:date="2023-08-15T11:39:00Z">
              <w:r w:rsidRPr="00332A79">
                <w:t>Run</w:t>
              </w:r>
            </w:ins>
          </w:p>
        </w:tc>
        <w:tc>
          <w:tcPr>
            <w:tcW w:w="0" w:type="auto"/>
            <w:noWrap/>
            <w:hideMark/>
          </w:tcPr>
          <w:p w14:paraId="410C0F09" w14:textId="77777777" w:rsidR="00332A79" w:rsidRPr="00332A79" w:rsidRDefault="00332A79">
            <w:pPr>
              <w:rPr>
                <w:ins w:id="298" w:author="Patrick Fargialla" w:date="2023-08-15T11:39:00Z"/>
              </w:rPr>
            </w:pPr>
            <w:ins w:id="299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06A9958E" w14:textId="77777777" w:rsidR="00332A79" w:rsidRPr="00332A79" w:rsidRDefault="00332A79">
            <w:pPr>
              <w:rPr>
                <w:ins w:id="300" w:author="Patrick Fargialla" w:date="2023-08-15T11:39:00Z"/>
              </w:rPr>
            </w:pPr>
            <w:ins w:id="301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6E36E9B4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302" w:author="Patrick Fargialla" w:date="2023-08-15T11:39:00Z"/>
        </w:trPr>
        <w:tc>
          <w:tcPr>
            <w:tcW w:w="0" w:type="auto"/>
            <w:noWrap/>
            <w:hideMark/>
          </w:tcPr>
          <w:p w14:paraId="18C53B06" w14:textId="77777777" w:rsidR="00332A79" w:rsidRPr="00332A79" w:rsidRDefault="00332A79">
            <w:pPr>
              <w:rPr>
                <w:ins w:id="303" w:author="Patrick Fargialla" w:date="2023-08-15T11:39:00Z"/>
              </w:rPr>
            </w:pPr>
            <w:ins w:id="304" w:author="Patrick Fargialla" w:date="2023-08-15T11:39:00Z">
              <w:r w:rsidRPr="00332A79">
                <w:t>SC</w:t>
              </w:r>
            </w:ins>
          </w:p>
        </w:tc>
        <w:tc>
          <w:tcPr>
            <w:tcW w:w="0" w:type="auto"/>
            <w:noWrap/>
            <w:hideMark/>
          </w:tcPr>
          <w:p w14:paraId="61761D55" w14:textId="77777777" w:rsidR="00332A79" w:rsidRPr="00332A79" w:rsidRDefault="00332A79">
            <w:pPr>
              <w:rPr>
                <w:ins w:id="305" w:author="Patrick Fargialla" w:date="2023-08-15T11:39:00Z"/>
              </w:rPr>
            </w:pPr>
            <w:ins w:id="306" w:author="Patrick Fargialla" w:date="2023-08-15T11:39:00Z">
              <w:r w:rsidRPr="00332A79">
                <w:t>Steeplechase</w:t>
              </w:r>
            </w:ins>
          </w:p>
        </w:tc>
        <w:tc>
          <w:tcPr>
            <w:tcW w:w="0" w:type="auto"/>
            <w:noWrap/>
            <w:hideMark/>
          </w:tcPr>
          <w:p w14:paraId="5E6D7AB6" w14:textId="77777777" w:rsidR="00332A79" w:rsidRPr="00332A79" w:rsidRDefault="00332A79">
            <w:pPr>
              <w:rPr>
                <w:ins w:id="307" w:author="Patrick Fargialla" w:date="2023-08-15T11:39:00Z"/>
              </w:rPr>
            </w:pPr>
            <w:ins w:id="308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29098B6F" w14:textId="77777777" w:rsidR="00332A79" w:rsidRPr="00332A79" w:rsidRDefault="00332A79">
            <w:pPr>
              <w:rPr>
                <w:ins w:id="309" w:author="Patrick Fargialla" w:date="2023-08-15T11:39:00Z"/>
              </w:rPr>
            </w:pPr>
            <w:ins w:id="310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27BF7E2F" w14:textId="77777777" w:rsidTr="009F6851">
        <w:trPr>
          <w:trHeight w:val="290"/>
          <w:ins w:id="311" w:author="Patrick Fargialla" w:date="2023-08-15T11:39:00Z"/>
        </w:trPr>
        <w:tc>
          <w:tcPr>
            <w:tcW w:w="0" w:type="auto"/>
            <w:noWrap/>
            <w:hideMark/>
          </w:tcPr>
          <w:p w14:paraId="4BB08A10" w14:textId="77777777" w:rsidR="00332A79" w:rsidRPr="00332A79" w:rsidRDefault="00332A79">
            <w:pPr>
              <w:rPr>
                <w:ins w:id="312" w:author="Patrick Fargialla" w:date="2023-08-15T11:39:00Z"/>
              </w:rPr>
            </w:pPr>
            <w:ins w:id="313" w:author="Patrick Fargialla" w:date="2023-08-15T11:39:00Z">
              <w:r w:rsidRPr="00332A79">
                <w:t>UM</w:t>
              </w:r>
            </w:ins>
          </w:p>
        </w:tc>
        <w:tc>
          <w:tcPr>
            <w:tcW w:w="0" w:type="auto"/>
            <w:noWrap/>
            <w:hideMark/>
          </w:tcPr>
          <w:p w14:paraId="4EAD6266" w14:textId="77777777" w:rsidR="00332A79" w:rsidRPr="00332A79" w:rsidRDefault="00332A79">
            <w:pPr>
              <w:rPr>
                <w:ins w:id="314" w:author="Patrick Fargialla" w:date="2023-08-15T11:39:00Z"/>
              </w:rPr>
            </w:pPr>
            <w:ins w:id="315" w:author="Patrick Fargialla" w:date="2023-08-15T11:39:00Z">
              <w:r w:rsidRPr="00332A79">
                <w:t>Ultra-Marathon</w:t>
              </w:r>
            </w:ins>
          </w:p>
        </w:tc>
        <w:tc>
          <w:tcPr>
            <w:tcW w:w="0" w:type="auto"/>
            <w:noWrap/>
            <w:hideMark/>
          </w:tcPr>
          <w:p w14:paraId="105D0792" w14:textId="77777777" w:rsidR="00332A79" w:rsidRPr="00332A79" w:rsidRDefault="00332A79">
            <w:pPr>
              <w:rPr>
                <w:ins w:id="316" w:author="Patrick Fargialla" w:date="2023-08-15T11:39:00Z"/>
              </w:rPr>
            </w:pPr>
            <w:ins w:id="317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5BF8134D" w14:textId="77777777" w:rsidR="00332A79" w:rsidRPr="00332A79" w:rsidRDefault="00332A79">
            <w:pPr>
              <w:rPr>
                <w:ins w:id="318" w:author="Patrick Fargialla" w:date="2023-08-15T11:39:00Z"/>
              </w:rPr>
            </w:pPr>
            <w:ins w:id="319" w:author="Patrick Fargialla" w:date="2023-08-15T11:39:00Z">
              <w:r w:rsidRPr="00332A79">
                <w:t>time</w:t>
              </w:r>
            </w:ins>
          </w:p>
        </w:tc>
      </w:tr>
      <w:tr w:rsidR="009F6851" w:rsidRPr="00332A79" w14:paraId="264741DE" w14:textId="77777777" w:rsidTr="009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ins w:id="320" w:author="Patrick Fargialla" w:date="2023-08-15T11:39:00Z"/>
        </w:trPr>
        <w:tc>
          <w:tcPr>
            <w:tcW w:w="0" w:type="auto"/>
            <w:noWrap/>
            <w:hideMark/>
          </w:tcPr>
          <w:p w14:paraId="1B905357" w14:textId="77777777" w:rsidR="00332A79" w:rsidRPr="00332A79" w:rsidRDefault="00332A79">
            <w:pPr>
              <w:rPr>
                <w:ins w:id="321" w:author="Patrick Fargialla" w:date="2023-08-15T11:39:00Z"/>
              </w:rPr>
            </w:pPr>
            <w:ins w:id="322" w:author="Patrick Fargialla" w:date="2023-08-15T11:39:00Z">
              <w:r w:rsidRPr="00332A79">
                <w:t>W</w:t>
              </w:r>
            </w:ins>
          </w:p>
        </w:tc>
        <w:tc>
          <w:tcPr>
            <w:tcW w:w="0" w:type="auto"/>
            <w:noWrap/>
            <w:hideMark/>
          </w:tcPr>
          <w:p w14:paraId="0AD9E822" w14:textId="77777777" w:rsidR="00332A79" w:rsidRPr="00332A79" w:rsidRDefault="00332A79">
            <w:pPr>
              <w:rPr>
                <w:ins w:id="323" w:author="Patrick Fargialla" w:date="2023-08-15T11:39:00Z"/>
              </w:rPr>
            </w:pPr>
            <w:ins w:id="324" w:author="Patrick Fargialla" w:date="2023-08-15T11:39:00Z">
              <w:r w:rsidRPr="00332A79">
                <w:t>Walk</w:t>
              </w:r>
            </w:ins>
          </w:p>
        </w:tc>
        <w:tc>
          <w:tcPr>
            <w:tcW w:w="0" w:type="auto"/>
            <w:noWrap/>
            <w:hideMark/>
          </w:tcPr>
          <w:p w14:paraId="0D6BA579" w14:textId="77777777" w:rsidR="00332A79" w:rsidRPr="00332A79" w:rsidRDefault="00332A79">
            <w:pPr>
              <w:rPr>
                <w:ins w:id="325" w:author="Patrick Fargialla" w:date="2023-08-15T11:39:00Z"/>
              </w:rPr>
            </w:pPr>
            <w:ins w:id="326" w:author="Patrick Fargialla" w:date="2023-08-15T11:39:00Z">
              <w:r w:rsidRPr="00332A79">
                <w:t>-</w:t>
              </w:r>
            </w:ins>
          </w:p>
        </w:tc>
        <w:tc>
          <w:tcPr>
            <w:tcW w:w="0" w:type="auto"/>
            <w:noWrap/>
            <w:hideMark/>
          </w:tcPr>
          <w:p w14:paraId="75B7C681" w14:textId="77777777" w:rsidR="00332A79" w:rsidRPr="00332A79" w:rsidRDefault="00332A79">
            <w:pPr>
              <w:rPr>
                <w:ins w:id="327" w:author="Patrick Fargialla" w:date="2023-08-15T11:39:00Z"/>
              </w:rPr>
            </w:pPr>
            <w:ins w:id="328" w:author="Patrick Fargialla" w:date="2023-08-15T11:39:00Z">
              <w:r w:rsidRPr="00332A79">
                <w:t>time</w:t>
              </w:r>
            </w:ins>
          </w:p>
        </w:tc>
      </w:tr>
    </w:tbl>
    <w:p w14:paraId="4E6BEBB7" w14:textId="77777777" w:rsidR="00332A79" w:rsidRDefault="00332A79" w:rsidP="003C0318">
      <w:pPr>
        <w:rPr>
          <w:ins w:id="329" w:author="Patrick Fargialla" w:date="2023-08-15T11:39:00Z"/>
          <w:lang w:val="fr-FR"/>
        </w:rPr>
      </w:pPr>
    </w:p>
    <w:p w14:paraId="215D3CAC" w14:textId="77777777" w:rsidR="00332A79" w:rsidRDefault="00332A79" w:rsidP="003C0318">
      <w:pPr>
        <w:rPr>
          <w:ins w:id="330" w:author="Patrick Fargialla" w:date="2023-08-15T11:24:00Z"/>
          <w:lang w:val="fr-FR"/>
        </w:rPr>
      </w:pPr>
    </w:p>
    <w:p w14:paraId="110FD30C" w14:textId="72CCB43C" w:rsidR="003C0318" w:rsidRDefault="00D31F3B" w:rsidP="003C0318">
      <w:pPr>
        <w:pStyle w:val="ListParagraph"/>
        <w:numPr>
          <w:ilvl w:val="0"/>
          <w:numId w:val="3"/>
        </w:numPr>
        <w:rPr>
          <w:ins w:id="331" w:author="Patrick Fargialla" w:date="2023-08-15T11:24:00Z"/>
          <w:lang w:val="fr-FR"/>
        </w:rPr>
      </w:pPr>
      <w:ins w:id="332" w:author="Patrick Fargialla" w:date="2023-08-15T11:47:00Z">
        <w:r>
          <w:rPr>
            <w:lang w:val="fr-FR"/>
          </w:rPr>
          <w:t>time</w:t>
        </w:r>
      </w:ins>
    </w:p>
    <w:p w14:paraId="27203872" w14:textId="60C5FB34" w:rsidR="003C0318" w:rsidRPr="00D31F3B" w:rsidRDefault="003C0318" w:rsidP="003C0318">
      <w:pPr>
        <w:pStyle w:val="ListParagraph"/>
        <w:numPr>
          <w:ilvl w:val="1"/>
          <w:numId w:val="3"/>
        </w:numPr>
        <w:rPr>
          <w:ins w:id="333" w:author="Patrick Fargialla" w:date="2023-08-15T11:24:00Z"/>
          <w:lang w:val="fr-CA"/>
          <w:rPrChange w:id="334" w:author="Patrick Fargialla" w:date="2023-08-15T11:47:00Z">
            <w:rPr>
              <w:ins w:id="335" w:author="Patrick Fargialla" w:date="2023-08-15T11:24:00Z"/>
              <w:lang w:val="fr-FR"/>
            </w:rPr>
          </w:rPrChange>
        </w:rPr>
      </w:pPr>
      <w:ins w:id="336" w:author="Patrick Fargialla" w:date="2023-08-15T11:27:00Z">
        <w:r>
          <w:rPr>
            <w:lang w:val="fr-FR"/>
          </w:rPr>
          <w:t>Stocké</w:t>
        </w:r>
      </w:ins>
      <w:ins w:id="337" w:author="Patrick Fargialla" w:date="2023-08-15T11:24:00Z">
        <w:r>
          <w:rPr>
            <w:lang w:val="fr-FR"/>
          </w:rPr>
          <w:t xml:space="preserve"> en secondes</w:t>
        </w:r>
      </w:ins>
      <w:ins w:id="338" w:author="Patrick Fargialla" w:date="2023-08-15T11:26:00Z">
        <w:r>
          <w:rPr>
            <w:lang w:val="fr-FR"/>
          </w:rPr>
          <w:t>,</w:t>
        </w:r>
      </w:ins>
      <w:ins w:id="339" w:author="Patrick Fargialla" w:date="2023-08-15T11:24:00Z">
        <w:r>
          <w:rPr>
            <w:lang w:val="fr-FR"/>
          </w:rPr>
          <w:t xml:space="preserve"> au centième </w:t>
        </w:r>
        <w:r w:rsidRPr="00D31F3B">
          <w:rPr>
            <w:lang w:val="fr-CA"/>
            <w:rPrChange w:id="340" w:author="Patrick Fargialla" w:date="2023-08-15T11:47:00Z">
              <w:rPr>
                <w:lang w:val="fr-FR"/>
              </w:rPr>
            </w:rPrChange>
          </w:rPr>
          <w:t>(« .xx »), négatif</w:t>
        </w:r>
      </w:ins>
      <w:ins w:id="341" w:author="Patrick Fargialla" w:date="2023-08-15T11:25:00Z">
        <w:r w:rsidRPr="00D31F3B">
          <w:rPr>
            <w:lang w:val="fr-CA"/>
            <w:rPrChange w:id="342" w:author="Patrick Fargialla" w:date="2023-08-15T11:47:00Z">
              <w:rPr>
                <w:lang w:val="fr-FR"/>
              </w:rPr>
            </w:rPrChange>
          </w:rPr>
          <w:t xml:space="preserve"> ( x -1)</w:t>
        </w:r>
      </w:ins>
    </w:p>
    <w:p w14:paraId="1A223306" w14:textId="77777777" w:rsidR="003C0318" w:rsidRDefault="003C0318" w:rsidP="003C0318">
      <w:pPr>
        <w:pStyle w:val="ListParagraph"/>
        <w:numPr>
          <w:ilvl w:val="1"/>
          <w:numId w:val="3"/>
        </w:numPr>
        <w:rPr>
          <w:ins w:id="343" w:author="Patrick Fargialla" w:date="2023-08-15T11:24:00Z"/>
          <w:lang w:val="fr-FR"/>
        </w:rPr>
      </w:pPr>
      <w:ins w:id="344" w:author="Patrick Fargialla" w:date="2023-08-15T11:24:00Z">
        <w:r w:rsidRPr="003C0318">
          <w:rPr>
            <w:lang w:val="fr-FR"/>
          </w:rPr>
          <w:t>Pour les millièmes (cas rares pour différencier), au centième par excès</w:t>
        </w:r>
      </w:ins>
    </w:p>
    <w:p w14:paraId="4994CD6E" w14:textId="3ECF602F" w:rsidR="003C0318" w:rsidRDefault="00D31F3B" w:rsidP="003C0318">
      <w:pPr>
        <w:pStyle w:val="ListParagraph"/>
        <w:numPr>
          <w:ilvl w:val="0"/>
          <w:numId w:val="3"/>
        </w:numPr>
        <w:rPr>
          <w:ins w:id="345" w:author="Patrick Fargialla" w:date="2023-08-15T11:24:00Z"/>
          <w:lang w:val="fr-FR"/>
        </w:rPr>
      </w:pPr>
      <w:ins w:id="346" w:author="Patrick Fargialla" w:date="2023-08-15T11:47:00Z">
        <w:r>
          <w:rPr>
            <w:lang w:val="fr-FR"/>
          </w:rPr>
          <w:t>distance</w:t>
        </w:r>
      </w:ins>
    </w:p>
    <w:p w14:paraId="6C99D11F" w14:textId="25EA3880" w:rsidR="003C0318" w:rsidRDefault="003C0318" w:rsidP="003C0318">
      <w:pPr>
        <w:pStyle w:val="ListParagraph"/>
        <w:numPr>
          <w:ilvl w:val="1"/>
          <w:numId w:val="3"/>
        </w:numPr>
        <w:rPr>
          <w:ins w:id="347" w:author="Patrick Fargialla" w:date="2023-08-15T11:48:00Z"/>
          <w:lang w:val="fr-FR"/>
        </w:rPr>
      </w:pPr>
      <w:ins w:id="348" w:author="Patrick Fargialla" w:date="2023-08-15T11:26:00Z">
        <w:r>
          <w:rPr>
            <w:lang w:val="fr-FR"/>
          </w:rPr>
          <w:t>Stock</w:t>
        </w:r>
      </w:ins>
      <w:ins w:id="349" w:author="Patrick Fargialla" w:date="2023-08-15T11:48:00Z">
        <w:r w:rsidR="00D31F3B">
          <w:rPr>
            <w:lang w:val="fr-FR"/>
          </w:rPr>
          <w:t>é</w:t>
        </w:r>
      </w:ins>
      <w:ins w:id="350" w:author="Patrick Fargialla" w:date="2023-08-15T11:24:00Z">
        <w:r>
          <w:rPr>
            <w:lang w:val="fr-FR"/>
          </w:rPr>
          <w:t xml:space="preserve"> en mètres</w:t>
        </w:r>
      </w:ins>
      <w:ins w:id="351" w:author="Patrick Fargialla" w:date="2023-08-15T11:26:00Z">
        <w:r>
          <w:rPr>
            <w:lang w:val="fr-FR"/>
          </w:rPr>
          <w:t>,</w:t>
        </w:r>
      </w:ins>
      <w:ins w:id="352" w:author="Patrick Fargialla" w:date="2023-08-15T11:24:00Z">
        <w:r>
          <w:rPr>
            <w:lang w:val="fr-FR"/>
          </w:rPr>
          <w:t xml:space="preserve"> au centimètre (« .xx »), positif</w:t>
        </w:r>
      </w:ins>
    </w:p>
    <w:p w14:paraId="4C18F7B2" w14:textId="62F9D6C8" w:rsidR="006A1352" w:rsidRDefault="006A1352" w:rsidP="006A1352">
      <w:pPr>
        <w:pStyle w:val="ListParagraph"/>
        <w:numPr>
          <w:ilvl w:val="1"/>
          <w:numId w:val="3"/>
        </w:numPr>
        <w:rPr>
          <w:ins w:id="353" w:author="Patrick Fargialla" w:date="2023-08-15T11:48:00Z"/>
          <w:lang w:val="fr-FR"/>
        </w:rPr>
      </w:pPr>
      <w:ins w:id="354" w:author="Patrick Fargialla" w:date="2023-08-15T11:48:00Z">
        <w:r w:rsidRPr="003C0318">
          <w:rPr>
            <w:lang w:val="fr-FR"/>
          </w:rPr>
          <w:t xml:space="preserve">Pour les </w:t>
        </w:r>
        <w:r>
          <w:rPr>
            <w:lang w:val="fr-FR"/>
          </w:rPr>
          <w:t xml:space="preserve">millimètres </w:t>
        </w:r>
        <w:r w:rsidRPr="003C0318">
          <w:rPr>
            <w:lang w:val="fr-FR"/>
          </w:rPr>
          <w:t>(</w:t>
        </w:r>
        <w:r>
          <w:rPr>
            <w:lang w:val="fr-FR"/>
          </w:rPr>
          <w:t>c’est possible ???</w:t>
        </w:r>
        <w:r w:rsidRPr="003C0318">
          <w:rPr>
            <w:lang w:val="fr-FR"/>
          </w:rPr>
          <w:t xml:space="preserve">), au </w:t>
        </w:r>
        <w:r>
          <w:rPr>
            <w:lang w:val="fr-FR"/>
          </w:rPr>
          <w:t>centimètre pr</w:t>
        </w:r>
      </w:ins>
      <w:ins w:id="355" w:author="Patrick Fargialla" w:date="2023-08-15T11:49:00Z">
        <w:r>
          <w:rPr>
            <w:lang w:val="fr-FR"/>
          </w:rPr>
          <w:t xml:space="preserve">ès </w:t>
        </w:r>
      </w:ins>
      <w:ins w:id="356" w:author="Patrick Fargialla" w:date="2023-08-15T11:48:00Z">
        <w:r w:rsidRPr="003C0318">
          <w:rPr>
            <w:lang w:val="fr-FR"/>
          </w:rPr>
          <w:t xml:space="preserve">par </w:t>
        </w:r>
      </w:ins>
      <w:ins w:id="357" w:author="Patrick Fargialla" w:date="2023-08-15T11:49:00Z">
        <w:r>
          <w:rPr>
            <w:lang w:val="fr-FR"/>
          </w:rPr>
          <w:t>défaut</w:t>
        </w:r>
      </w:ins>
    </w:p>
    <w:p w14:paraId="63F87C22" w14:textId="13D5C7C6" w:rsidR="003C0318" w:rsidRDefault="00D31F3B" w:rsidP="003C0318">
      <w:pPr>
        <w:pStyle w:val="ListParagraph"/>
        <w:numPr>
          <w:ilvl w:val="0"/>
          <w:numId w:val="3"/>
        </w:numPr>
        <w:rPr>
          <w:ins w:id="358" w:author="Patrick Fargialla" w:date="2023-08-15T11:24:00Z"/>
          <w:lang w:val="fr-FR"/>
        </w:rPr>
      </w:pPr>
      <w:ins w:id="359" w:author="Patrick Fargialla" w:date="2023-08-15T11:48:00Z">
        <w:r>
          <w:rPr>
            <w:lang w:val="fr-FR"/>
          </w:rPr>
          <w:t>points</w:t>
        </w:r>
      </w:ins>
    </w:p>
    <w:p w14:paraId="4EBF1784" w14:textId="3D80D6B7" w:rsidR="003C0318" w:rsidRPr="003C0318" w:rsidRDefault="003C0318" w:rsidP="003C0318">
      <w:pPr>
        <w:pStyle w:val="ListParagraph"/>
        <w:numPr>
          <w:ilvl w:val="1"/>
          <w:numId w:val="3"/>
        </w:numPr>
        <w:rPr>
          <w:ins w:id="360" w:author="Patrick Fargialla" w:date="2023-08-15T11:24:00Z"/>
          <w:rPrChange w:id="361" w:author="Patrick Fargialla" w:date="2023-08-15T11:26:00Z">
            <w:rPr>
              <w:ins w:id="362" w:author="Patrick Fargialla" w:date="2023-08-15T11:24:00Z"/>
              <w:lang w:val="fr-FR"/>
            </w:rPr>
          </w:rPrChange>
        </w:rPr>
      </w:pPr>
      <w:proofErr w:type="spellStart"/>
      <w:ins w:id="363" w:author="Patrick Fargialla" w:date="2023-08-15T11:27:00Z">
        <w:r>
          <w:t>Stocké</w:t>
        </w:r>
        <w:proofErr w:type="spellEnd"/>
        <w:r>
          <w:t xml:space="preserve"> </w:t>
        </w:r>
        <w:proofErr w:type="spellStart"/>
        <w:r>
          <w:t>t</w:t>
        </w:r>
      </w:ins>
      <w:ins w:id="364" w:author="Patrick Fargialla" w:date="2023-08-15T11:26:00Z">
        <w:r w:rsidRPr="003C0318">
          <w:rPr>
            <w:rPrChange w:id="365" w:author="Patrick Fargialla" w:date="2023-08-15T11:26:00Z">
              <w:rPr>
                <w:lang w:val="fr-FR"/>
              </w:rPr>
            </w:rPrChange>
          </w:rPr>
          <w:t>el</w:t>
        </w:r>
        <w:proofErr w:type="spellEnd"/>
        <w:r w:rsidRPr="003C0318">
          <w:rPr>
            <w:rPrChange w:id="366" w:author="Patrick Fargialla" w:date="2023-08-15T11:26:00Z">
              <w:rPr>
                <w:lang w:val="fr-FR"/>
              </w:rPr>
            </w:rPrChange>
          </w:rPr>
          <w:t xml:space="preserve"> </w:t>
        </w:r>
        <w:proofErr w:type="spellStart"/>
        <w:r w:rsidRPr="003C0318">
          <w:rPr>
            <w:rPrChange w:id="367" w:author="Patrick Fargialla" w:date="2023-08-15T11:26:00Z">
              <w:rPr>
                <w:lang w:val="fr-FR"/>
              </w:rPr>
            </w:rPrChange>
          </w:rPr>
          <w:t>quel</w:t>
        </w:r>
        <w:proofErr w:type="spellEnd"/>
        <w:r w:rsidRPr="003C0318">
          <w:rPr>
            <w:rPrChange w:id="368" w:author="Patrick Fargialla" w:date="2023-08-15T11:26:00Z">
              <w:rPr>
                <w:lang w:val="fr-FR"/>
              </w:rPr>
            </w:rPrChange>
          </w:rPr>
          <w:t xml:space="preserve">, </w:t>
        </w:r>
        <w:proofErr w:type="spellStart"/>
        <w:r w:rsidRPr="003C0318">
          <w:rPr>
            <w:rPrChange w:id="369" w:author="Patrick Fargialla" w:date="2023-08-15T11:26:00Z">
              <w:rPr>
                <w:lang w:val="fr-FR"/>
              </w:rPr>
            </w:rPrChange>
          </w:rPr>
          <w:t>positif</w:t>
        </w:r>
      </w:ins>
      <w:proofErr w:type="spellEnd"/>
    </w:p>
    <w:p w14:paraId="77ED2D69" w14:textId="77777777" w:rsidR="003C0318" w:rsidRDefault="003C0318" w:rsidP="003C0318">
      <w:pPr>
        <w:rPr>
          <w:ins w:id="370" w:author="Patrick Fargialla" w:date="2023-08-15T11:30:00Z"/>
        </w:rPr>
      </w:pPr>
    </w:p>
    <w:p w14:paraId="2CC5BE57" w14:textId="77777777" w:rsidR="00CE75A1" w:rsidRPr="003C0318" w:rsidRDefault="00CE75A1">
      <w:pPr>
        <w:rPr>
          <w:rPrChange w:id="371" w:author="Patrick Fargialla" w:date="2023-08-15T11:26:00Z">
            <w:rPr>
              <w:lang w:val="fr-FR"/>
            </w:rPr>
          </w:rPrChange>
        </w:rPr>
        <w:pPrChange w:id="372" w:author="Patrick Fargialla" w:date="2023-08-15T11:24:00Z">
          <w:pPr>
            <w:pStyle w:val="ListParagraph"/>
            <w:numPr>
              <w:numId w:val="3"/>
            </w:numPr>
            <w:ind w:hanging="360"/>
          </w:pPr>
        </w:pPrChange>
      </w:pPr>
    </w:p>
    <w:sectPr w:rsidR="00CE75A1" w:rsidRPr="003C0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2A48"/>
    <w:multiLevelType w:val="hybridMultilevel"/>
    <w:tmpl w:val="844CE3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E4352"/>
    <w:multiLevelType w:val="hybridMultilevel"/>
    <w:tmpl w:val="DC229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2444"/>
    <w:multiLevelType w:val="hybridMultilevel"/>
    <w:tmpl w:val="E8A6B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040351">
    <w:abstractNumId w:val="2"/>
  </w:num>
  <w:num w:numId="2" w16cid:durableId="1528716791">
    <w:abstractNumId w:val="0"/>
  </w:num>
  <w:num w:numId="3" w16cid:durableId="12551668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Fargialla">
    <w15:presenceInfo w15:providerId="AD" w15:userId="S::pfargial@uottawa.ca::bebf02d1-4f11-424c-a464-8858aee402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A8"/>
    <w:rsid w:val="00113C2B"/>
    <w:rsid w:val="00332A79"/>
    <w:rsid w:val="00340FDE"/>
    <w:rsid w:val="003C0318"/>
    <w:rsid w:val="003E55E5"/>
    <w:rsid w:val="005419CD"/>
    <w:rsid w:val="006A1352"/>
    <w:rsid w:val="009F6851"/>
    <w:rsid w:val="00B52AA8"/>
    <w:rsid w:val="00CE75A1"/>
    <w:rsid w:val="00D31F3B"/>
    <w:rsid w:val="00F3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0CEB"/>
  <w15:chartTrackingRefBased/>
  <w15:docId w15:val="{537C06BC-40D2-486A-A619-F1696D3C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DE"/>
    <w:pPr>
      <w:ind w:left="720"/>
      <w:contextualSpacing/>
    </w:pPr>
  </w:style>
  <w:style w:type="paragraph" w:styleId="Revision">
    <w:name w:val="Revision"/>
    <w:hidden/>
    <w:uiPriority w:val="99"/>
    <w:semiHidden/>
    <w:rsid w:val="003E55E5"/>
    <w:pPr>
      <w:spacing w:after="0" w:line="240" w:lineRule="auto"/>
    </w:pPr>
  </w:style>
  <w:style w:type="table" w:styleId="TableGrid">
    <w:name w:val="Table Grid"/>
    <w:basedOn w:val="TableNormal"/>
    <w:uiPriority w:val="39"/>
    <w:rsid w:val="0033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332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people" Target="people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Saliba</dc:creator>
  <cp:keywords/>
  <dc:description/>
  <cp:lastModifiedBy>Gaby Issa-El-Khoury</cp:lastModifiedBy>
  <cp:revision>2</cp:revision>
  <dcterms:created xsi:type="dcterms:W3CDTF">2023-09-08T18:54:00Z</dcterms:created>
  <dcterms:modified xsi:type="dcterms:W3CDTF">2023-09-08T18:54:00Z</dcterms:modified>
</cp:coreProperties>
</file>